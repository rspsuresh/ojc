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E71AC" w14:textId="77777777" w:rsidR="003511EE" w:rsidRDefault="003511EE" w:rsidP="003511EE">
      <w:pPr>
        <w:spacing w:line="480" w:lineRule="auto"/>
        <w:jc w:val="center"/>
        <w:rPr>
          <w:color w:val="000000" w:themeColor="text1"/>
        </w:rPr>
      </w:pPr>
    </w:p>
    <w:p w14:paraId="477BA96D" w14:textId="77777777" w:rsidR="003511EE" w:rsidRDefault="003511EE" w:rsidP="003511EE">
      <w:pPr>
        <w:spacing w:line="480" w:lineRule="auto"/>
        <w:jc w:val="center"/>
        <w:rPr>
          <w:color w:val="000000" w:themeColor="text1"/>
        </w:rPr>
      </w:pPr>
    </w:p>
    <w:p w14:paraId="6E1FA18C" w14:textId="77777777" w:rsidR="003511EE" w:rsidRPr="00D502D4" w:rsidRDefault="003511EE" w:rsidP="003511EE">
      <w:pPr>
        <w:spacing w:line="480" w:lineRule="auto"/>
        <w:jc w:val="center"/>
        <w:rPr>
          <w:color w:val="000000" w:themeColor="text1"/>
        </w:rPr>
      </w:pPr>
      <w:r w:rsidRPr="00D502D4">
        <w:rPr>
          <w:color w:val="000000" w:themeColor="text1"/>
        </w:rPr>
        <w:t>How Successful Have Lobbyists Been at Influencing State and National Policy to Further the Completion of the Dakota Access Pipeline, Since the 2008 US Election?</w:t>
      </w:r>
    </w:p>
    <w:p w14:paraId="4E8567BA" w14:textId="77777777" w:rsidR="003511EE" w:rsidRPr="00D502D4" w:rsidRDefault="003511EE" w:rsidP="003511EE">
      <w:pPr>
        <w:spacing w:line="480" w:lineRule="auto"/>
        <w:jc w:val="center"/>
        <w:rPr>
          <w:color w:val="000000" w:themeColor="text1"/>
        </w:rPr>
      </w:pPr>
    </w:p>
    <w:p w14:paraId="6EE92BC0" w14:textId="77777777" w:rsidR="003511EE" w:rsidRPr="00D502D4" w:rsidRDefault="003511EE" w:rsidP="003511EE">
      <w:pPr>
        <w:spacing w:line="480" w:lineRule="auto"/>
        <w:jc w:val="center"/>
        <w:rPr>
          <w:color w:val="000000" w:themeColor="text1"/>
        </w:rPr>
      </w:pPr>
    </w:p>
    <w:p w14:paraId="02405526" w14:textId="77777777" w:rsidR="003511EE" w:rsidRPr="00D502D4" w:rsidRDefault="003511EE" w:rsidP="003511EE">
      <w:pPr>
        <w:spacing w:line="480" w:lineRule="auto"/>
        <w:jc w:val="center"/>
        <w:outlineLvl w:val="0"/>
        <w:rPr>
          <w:color w:val="000000" w:themeColor="text1"/>
        </w:rPr>
      </w:pPr>
      <w:r w:rsidRPr="00D502D4">
        <w:rPr>
          <w:color w:val="000000" w:themeColor="text1"/>
        </w:rPr>
        <w:t>Benjamin Piper</w:t>
      </w:r>
      <w:r>
        <w:rPr>
          <w:color w:val="000000" w:themeColor="text1"/>
        </w:rPr>
        <w:t xml:space="preserve"> and David McQueen</w:t>
      </w:r>
    </w:p>
    <w:p w14:paraId="790F3199" w14:textId="77777777" w:rsidR="003511EE" w:rsidRPr="00D502D4" w:rsidRDefault="003511EE" w:rsidP="003511EE">
      <w:pPr>
        <w:spacing w:line="480" w:lineRule="auto"/>
        <w:jc w:val="center"/>
        <w:outlineLvl w:val="0"/>
        <w:rPr>
          <w:color w:val="000000" w:themeColor="text1"/>
        </w:rPr>
      </w:pPr>
    </w:p>
    <w:p w14:paraId="56EEAD86" w14:textId="77777777" w:rsidR="003511EE" w:rsidRPr="00D502D4" w:rsidRDefault="003511EE" w:rsidP="003511EE">
      <w:pPr>
        <w:spacing w:line="480" w:lineRule="auto"/>
        <w:jc w:val="center"/>
        <w:outlineLvl w:val="0"/>
        <w:rPr>
          <w:color w:val="000000" w:themeColor="text1"/>
        </w:rPr>
      </w:pPr>
    </w:p>
    <w:p w14:paraId="1D83D0AA" w14:textId="77777777" w:rsidR="003511EE" w:rsidRPr="00D502D4" w:rsidRDefault="003511EE" w:rsidP="003511EE">
      <w:pPr>
        <w:spacing w:line="480" w:lineRule="auto"/>
        <w:jc w:val="center"/>
        <w:outlineLvl w:val="0"/>
        <w:rPr>
          <w:color w:val="000000" w:themeColor="text1"/>
        </w:rPr>
      </w:pPr>
      <w:r w:rsidRPr="00D502D4">
        <w:rPr>
          <w:color w:val="000000" w:themeColor="text1"/>
        </w:rPr>
        <w:t>Bournemouth University</w:t>
      </w:r>
    </w:p>
    <w:p w14:paraId="64E8BB35" w14:textId="77777777" w:rsidR="003511EE" w:rsidRPr="00D502D4" w:rsidRDefault="003511EE" w:rsidP="003511EE">
      <w:pPr>
        <w:spacing w:line="480" w:lineRule="auto"/>
        <w:jc w:val="center"/>
        <w:outlineLvl w:val="0"/>
        <w:rPr>
          <w:color w:val="000000" w:themeColor="text1"/>
        </w:rPr>
      </w:pPr>
    </w:p>
    <w:p w14:paraId="4F62DBF6" w14:textId="77777777" w:rsidR="003511EE" w:rsidRPr="00D502D4" w:rsidRDefault="003511EE" w:rsidP="003511EE">
      <w:pPr>
        <w:spacing w:line="480" w:lineRule="auto"/>
        <w:jc w:val="center"/>
        <w:outlineLvl w:val="0"/>
        <w:rPr>
          <w:color w:val="000000" w:themeColor="text1"/>
        </w:rPr>
      </w:pPr>
    </w:p>
    <w:p w14:paraId="1E9D41F0" w14:textId="77777777" w:rsidR="003511EE" w:rsidRPr="00D502D4" w:rsidRDefault="003511EE" w:rsidP="003511EE">
      <w:pPr>
        <w:spacing w:line="480" w:lineRule="auto"/>
        <w:jc w:val="center"/>
        <w:outlineLvl w:val="0"/>
        <w:rPr>
          <w:color w:val="000000" w:themeColor="text1"/>
        </w:rPr>
      </w:pPr>
      <w:r w:rsidRPr="00D502D4">
        <w:rPr>
          <w:color w:val="000000" w:themeColor="text1"/>
        </w:rPr>
        <w:t>6 Cobbetts View</w:t>
      </w:r>
    </w:p>
    <w:p w14:paraId="11F7584D" w14:textId="77777777" w:rsidR="003511EE" w:rsidRPr="00D502D4" w:rsidRDefault="003511EE" w:rsidP="003511EE">
      <w:pPr>
        <w:spacing w:line="480" w:lineRule="auto"/>
        <w:jc w:val="center"/>
        <w:outlineLvl w:val="0"/>
        <w:rPr>
          <w:color w:val="000000" w:themeColor="text1"/>
        </w:rPr>
      </w:pPr>
      <w:r w:rsidRPr="00D502D4">
        <w:rPr>
          <w:color w:val="000000" w:themeColor="text1"/>
        </w:rPr>
        <w:t>Harts Lane</w:t>
      </w:r>
    </w:p>
    <w:p w14:paraId="590339B8" w14:textId="77777777" w:rsidR="003511EE" w:rsidRPr="00D502D4" w:rsidRDefault="003511EE" w:rsidP="003511EE">
      <w:pPr>
        <w:spacing w:line="480" w:lineRule="auto"/>
        <w:jc w:val="center"/>
        <w:outlineLvl w:val="0"/>
        <w:rPr>
          <w:color w:val="000000" w:themeColor="text1"/>
        </w:rPr>
      </w:pPr>
      <w:r w:rsidRPr="00D502D4">
        <w:rPr>
          <w:color w:val="000000" w:themeColor="text1"/>
        </w:rPr>
        <w:t>Burghclere</w:t>
      </w:r>
    </w:p>
    <w:p w14:paraId="6BCA2713" w14:textId="77777777" w:rsidR="003511EE" w:rsidRPr="00D502D4" w:rsidRDefault="003511EE" w:rsidP="003511EE">
      <w:pPr>
        <w:spacing w:line="480" w:lineRule="auto"/>
        <w:jc w:val="center"/>
        <w:outlineLvl w:val="0"/>
        <w:rPr>
          <w:color w:val="000000" w:themeColor="text1"/>
        </w:rPr>
      </w:pPr>
      <w:r w:rsidRPr="00D502D4">
        <w:rPr>
          <w:color w:val="000000" w:themeColor="text1"/>
        </w:rPr>
        <w:t>Berkshire</w:t>
      </w:r>
    </w:p>
    <w:p w14:paraId="4549FEEF" w14:textId="77777777" w:rsidR="003511EE" w:rsidRPr="00D502D4" w:rsidRDefault="003511EE" w:rsidP="003511EE">
      <w:pPr>
        <w:spacing w:line="480" w:lineRule="auto"/>
        <w:jc w:val="center"/>
        <w:outlineLvl w:val="0"/>
        <w:rPr>
          <w:color w:val="000000" w:themeColor="text1"/>
        </w:rPr>
      </w:pPr>
      <w:r w:rsidRPr="00D502D4">
        <w:rPr>
          <w:color w:val="000000" w:themeColor="text1"/>
        </w:rPr>
        <w:t>United Kingdom</w:t>
      </w:r>
    </w:p>
    <w:p w14:paraId="42C5FA8E" w14:textId="77777777" w:rsidR="003511EE" w:rsidRPr="00D502D4" w:rsidRDefault="003511EE" w:rsidP="003511EE">
      <w:pPr>
        <w:spacing w:line="480" w:lineRule="auto"/>
        <w:jc w:val="center"/>
        <w:outlineLvl w:val="0"/>
        <w:rPr>
          <w:color w:val="000000" w:themeColor="text1"/>
        </w:rPr>
      </w:pPr>
      <w:r w:rsidRPr="00D502D4">
        <w:rPr>
          <w:color w:val="000000" w:themeColor="text1"/>
        </w:rPr>
        <w:t>RG20 9AJ</w:t>
      </w:r>
    </w:p>
    <w:p w14:paraId="4029EA5C" w14:textId="77777777" w:rsidR="003511EE" w:rsidRPr="00D502D4" w:rsidRDefault="003511EE" w:rsidP="003511EE">
      <w:pPr>
        <w:spacing w:line="480" w:lineRule="auto"/>
        <w:jc w:val="center"/>
        <w:outlineLvl w:val="0"/>
        <w:rPr>
          <w:color w:val="000000" w:themeColor="text1"/>
        </w:rPr>
      </w:pPr>
    </w:p>
    <w:p w14:paraId="23109DEC" w14:textId="77777777" w:rsidR="003511EE" w:rsidRPr="00D502D4" w:rsidRDefault="003511EE" w:rsidP="003511EE">
      <w:pPr>
        <w:spacing w:line="480" w:lineRule="auto"/>
        <w:jc w:val="center"/>
        <w:outlineLvl w:val="0"/>
        <w:rPr>
          <w:color w:val="000000" w:themeColor="text1"/>
        </w:rPr>
      </w:pPr>
    </w:p>
    <w:p w14:paraId="4F8719AF" w14:textId="77777777" w:rsidR="003511EE" w:rsidRPr="00D502D4" w:rsidRDefault="003511EE" w:rsidP="003511EE">
      <w:pPr>
        <w:spacing w:line="480" w:lineRule="auto"/>
        <w:jc w:val="center"/>
        <w:outlineLvl w:val="0"/>
        <w:rPr>
          <w:color w:val="000000" w:themeColor="text1"/>
        </w:rPr>
      </w:pPr>
      <w:r w:rsidRPr="00D502D4">
        <w:rPr>
          <w:color w:val="000000" w:themeColor="text1"/>
        </w:rPr>
        <w:t>07899958236</w:t>
      </w:r>
    </w:p>
    <w:p w14:paraId="41381F70" w14:textId="77777777" w:rsidR="00C539FA" w:rsidRDefault="003511EE" w:rsidP="003511EE">
      <w:pPr>
        <w:spacing w:line="480" w:lineRule="auto"/>
        <w:jc w:val="center"/>
        <w:outlineLvl w:val="0"/>
        <w:rPr>
          <w:color w:val="000000" w:themeColor="text1"/>
        </w:rPr>
      </w:pPr>
      <w:r w:rsidRPr="00D502D4">
        <w:rPr>
          <w:color w:val="000000" w:themeColor="text1"/>
        </w:rPr>
        <w:t>pipes30@btinternet.co</w:t>
      </w:r>
      <w:r w:rsidR="00C539FA" w:rsidRPr="00C539FA">
        <w:rPr>
          <w:color w:val="000000" w:themeColor="text1"/>
        </w:rPr>
        <w:t xml:space="preserve"> </w:t>
      </w:r>
    </w:p>
    <w:p w14:paraId="6D50D90B" w14:textId="2C1126C5" w:rsidR="00C539FA" w:rsidRDefault="00C539FA" w:rsidP="003511EE">
      <w:pPr>
        <w:spacing w:line="480" w:lineRule="auto"/>
        <w:jc w:val="center"/>
        <w:outlineLvl w:val="0"/>
        <w:rPr>
          <w:color w:val="000000" w:themeColor="text1"/>
        </w:rPr>
      </w:pPr>
      <w:r w:rsidRPr="00C539FA">
        <w:rPr>
          <w:color w:val="000000" w:themeColor="text1"/>
        </w:rPr>
        <w:t>dmcqueen@bournemouth.ac.uk</w:t>
      </w:r>
      <w:bookmarkStart w:id="0" w:name="_GoBack"/>
      <w:bookmarkEnd w:id="0"/>
    </w:p>
    <w:p w14:paraId="1D9F1A0A" w14:textId="77777777" w:rsidR="003511EE" w:rsidRPr="00D502D4" w:rsidRDefault="003511EE" w:rsidP="003511EE">
      <w:pPr>
        <w:spacing w:line="480" w:lineRule="auto"/>
        <w:jc w:val="center"/>
        <w:outlineLvl w:val="0"/>
        <w:rPr>
          <w:color w:val="000000" w:themeColor="text1"/>
        </w:rPr>
      </w:pPr>
    </w:p>
    <w:p w14:paraId="7BB6BD3B" w14:textId="77777777" w:rsidR="003511EE" w:rsidRDefault="003511EE" w:rsidP="003511EE">
      <w:pPr>
        <w:rPr>
          <w:color w:val="000000" w:themeColor="text1"/>
        </w:rPr>
      </w:pPr>
      <w:r>
        <w:rPr>
          <w:color w:val="000000" w:themeColor="text1"/>
        </w:rPr>
        <w:br w:type="page"/>
      </w:r>
    </w:p>
    <w:p w14:paraId="2C868B34" w14:textId="77777777" w:rsidR="003511EE" w:rsidRPr="009546C4" w:rsidRDefault="003511EE" w:rsidP="009546C4">
      <w:pPr>
        <w:spacing w:line="480" w:lineRule="auto"/>
        <w:jc w:val="center"/>
        <w:rPr>
          <w:rFonts w:ascii="Arial" w:hAnsi="Arial" w:cs="Arial"/>
          <w:color w:val="000000" w:themeColor="text1"/>
        </w:rPr>
      </w:pPr>
      <w:r w:rsidRPr="009546C4">
        <w:rPr>
          <w:rFonts w:ascii="Arial" w:hAnsi="Arial" w:cs="Arial"/>
          <w:color w:val="000000" w:themeColor="text1"/>
        </w:rPr>
        <w:lastRenderedPageBreak/>
        <w:t>How Successful Have Lobbyists Been at Influencing State and National Policy to Further the Completion of the Dakota Access Pipeline, Since the 2008 US Election?</w:t>
      </w:r>
    </w:p>
    <w:p w14:paraId="40970CA7" w14:textId="77777777" w:rsidR="003511EE" w:rsidRPr="009546C4" w:rsidRDefault="003511EE" w:rsidP="009546C4">
      <w:pPr>
        <w:spacing w:line="480" w:lineRule="auto"/>
        <w:jc w:val="both"/>
        <w:rPr>
          <w:rFonts w:ascii="Arial" w:hAnsi="Arial" w:cs="Arial"/>
          <w:b/>
          <w:color w:val="000000" w:themeColor="text1"/>
        </w:rPr>
      </w:pPr>
    </w:p>
    <w:p w14:paraId="7DCD366F" w14:textId="77777777" w:rsidR="003511EE" w:rsidRPr="009546C4" w:rsidRDefault="003511EE" w:rsidP="009546C4">
      <w:pPr>
        <w:pStyle w:val="Subtitle"/>
        <w:rPr>
          <w:rFonts w:ascii="Arial" w:hAnsi="Arial" w:cs="Arial"/>
          <w:i/>
        </w:rPr>
      </w:pPr>
      <w:r w:rsidRPr="009546C4">
        <w:rPr>
          <w:rFonts w:ascii="Arial" w:hAnsi="Arial" w:cs="Arial"/>
          <w:i/>
        </w:rPr>
        <w:t>Abstract</w:t>
      </w:r>
    </w:p>
    <w:p w14:paraId="44AE4360" w14:textId="77777777" w:rsidR="003511EE" w:rsidRPr="009546C4" w:rsidRDefault="003511EE" w:rsidP="009546C4">
      <w:pPr>
        <w:spacing w:line="480" w:lineRule="auto"/>
        <w:jc w:val="both"/>
        <w:rPr>
          <w:rFonts w:ascii="Arial" w:hAnsi="Arial" w:cs="Arial"/>
          <w:color w:val="000000" w:themeColor="text1"/>
        </w:rPr>
      </w:pPr>
    </w:p>
    <w:p w14:paraId="6C5B87DF" w14:textId="77777777" w:rsidR="003511EE" w:rsidRPr="009546C4" w:rsidRDefault="003511EE" w:rsidP="009546C4">
      <w:pPr>
        <w:spacing w:line="480" w:lineRule="auto"/>
        <w:jc w:val="both"/>
        <w:outlineLvl w:val="0"/>
        <w:rPr>
          <w:rFonts w:ascii="Arial" w:hAnsi="Arial" w:cs="Arial"/>
          <w:color w:val="000000" w:themeColor="text1"/>
        </w:rPr>
      </w:pPr>
      <w:r w:rsidRPr="009546C4">
        <w:rPr>
          <w:rFonts w:ascii="Arial" w:hAnsi="Arial" w:cs="Arial"/>
          <w:color w:val="000000" w:themeColor="text1"/>
        </w:rPr>
        <w:tab/>
        <w:t>This study sets out to investigate a contemporary example of lobbying, by enquiring as to whether lobbyists have successfully influenced state and national policy which furthered the completion of the Dakota Access Pipeline since 2008. This involves an analysis of campaign contributions made to key federal candidates by organisations related to the pipeline. The results of this analysis, suggests that lobbyists have been highly successful in influencing policy which led to the completion of the pipeline. The data collected in this study, highlights lobbyists use of "natural allies" with "proximate objectives" (Hall and Deardoff 2006, p.69), creating a network of allies, to enable the completion of the pipeline. The study raises concerns over the nature of President Trump's relationship with the 'Energy Transfer Partners' CEO, Kelcy Warren. Campaign funding and apparent conflicts of interest at state and national level and their impact on the democratic process are explored, including whether President Trump's personal investments may have played a significant role in influencing his policy decisions concerning the pipeline. This study helps provide an insight into modern lobbying, revealing the power and influence money, through campaign finance, has in the democratic system.</w:t>
      </w:r>
    </w:p>
    <w:p w14:paraId="0E787997" w14:textId="77777777" w:rsidR="003511EE" w:rsidRPr="009546C4" w:rsidRDefault="003511EE" w:rsidP="009546C4">
      <w:pPr>
        <w:spacing w:line="480" w:lineRule="auto"/>
        <w:jc w:val="both"/>
        <w:outlineLvl w:val="0"/>
        <w:rPr>
          <w:rFonts w:ascii="Arial" w:hAnsi="Arial" w:cs="Arial"/>
          <w:color w:val="000000" w:themeColor="text1"/>
        </w:rPr>
      </w:pPr>
    </w:p>
    <w:p w14:paraId="3EDD47D5" w14:textId="77777777" w:rsidR="003511EE" w:rsidRPr="009546C4" w:rsidRDefault="003511EE" w:rsidP="009546C4">
      <w:pPr>
        <w:pStyle w:val="Subtitle"/>
        <w:rPr>
          <w:rFonts w:ascii="Arial" w:hAnsi="Arial" w:cs="Arial"/>
          <w:i/>
        </w:rPr>
      </w:pPr>
      <w:r w:rsidRPr="009546C4">
        <w:rPr>
          <w:rFonts w:ascii="Arial" w:hAnsi="Arial" w:cs="Arial"/>
          <w:i/>
        </w:rPr>
        <w:t>Keywords:</w:t>
      </w:r>
    </w:p>
    <w:p w14:paraId="4A199623" w14:textId="77777777" w:rsidR="003511EE" w:rsidRPr="009546C4" w:rsidRDefault="003511EE" w:rsidP="009546C4">
      <w:pPr>
        <w:spacing w:line="480" w:lineRule="auto"/>
        <w:rPr>
          <w:rFonts w:ascii="Arial" w:hAnsi="Arial" w:cs="Arial"/>
        </w:rPr>
      </w:pPr>
      <w:r w:rsidRPr="009546C4">
        <w:rPr>
          <w:rFonts w:ascii="Arial" w:hAnsi="Arial" w:cs="Arial"/>
        </w:rPr>
        <w:t>Dakota Access Pipeline, Lobbying, USA, Donald Trump, Allies, Campaign Finance</w:t>
      </w:r>
    </w:p>
    <w:p w14:paraId="52A19BCC" w14:textId="77777777" w:rsidR="003511EE" w:rsidRPr="009546C4" w:rsidRDefault="003511EE" w:rsidP="009546C4">
      <w:pPr>
        <w:spacing w:line="480" w:lineRule="auto"/>
        <w:rPr>
          <w:rFonts w:ascii="Arial" w:hAnsi="Arial" w:cs="Arial"/>
        </w:rPr>
      </w:pPr>
    </w:p>
    <w:p w14:paraId="0F60A6EE" w14:textId="77777777" w:rsidR="003511EE" w:rsidRPr="009546C4" w:rsidRDefault="003511EE" w:rsidP="009546C4">
      <w:pPr>
        <w:spacing w:line="480" w:lineRule="auto"/>
        <w:jc w:val="center"/>
        <w:rPr>
          <w:rFonts w:ascii="Arial" w:hAnsi="Arial" w:cs="Arial"/>
          <w:color w:val="000000" w:themeColor="text1"/>
        </w:rPr>
      </w:pPr>
      <w:r w:rsidRPr="009546C4">
        <w:rPr>
          <w:rFonts w:ascii="Arial" w:hAnsi="Arial" w:cs="Arial"/>
          <w:color w:val="000000" w:themeColor="text1"/>
        </w:rPr>
        <w:lastRenderedPageBreak/>
        <w:t>INTRODUCTION</w:t>
      </w:r>
    </w:p>
    <w:p w14:paraId="09F0A1AD" w14:textId="77777777" w:rsidR="003511EE" w:rsidRPr="009546C4" w:rsidRDefault="003511EE" w:rsidP="009546C4">
      <w:pPr>
        <w:spacing w:line="480" w:lineRule="auto"/>
        <w:rPr>
          <w:rFonts w:ascii="Arial" w:hAnsi="Arial" w:cs="Arial"/>
          <w:color w:val="000000" w:themeColor="text1"/>
        </w:rPr>
      </w:pPr>
    </w:p>
    <w:p w14:paraId="6F771993"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In 2012, oil production reached new highs in North Dakota, because of the rapidly growing level of oil extraction from the Bakken formation. The oil boom led to the conception of a new pipeline, better known as the Dakota Access Pipeline (DAPL), from the Bakken formation to Patoka, Illinois. DAPL caused widespread protests, inspiring a large-scale social media movement known as #NoDAPL (</w:t>
      </w:r>
      <w:proofErr w:type="spellStart"/>
      <w:r w:rsidRPr="009546C4">
        <w:rPr>
          <w:rFonts w:ascii="Arial" w:hAnsi="Arial" w:cs="Arial"/>
          <w:color w:val="000000" w:themeColor="text1"/>
        </w:rPr>
        <w:t>NoDAPL</w:t>
      </w:r>
      <w:proofErr w:type="spellEnd"/>
      <w:r w:rsidRPr="009546C4">
        <w:rPr>
          <w:rFonts w:ascii="Arial" w:hAnsi="Arial" w:cs="Arial"/>
          <w:color w:val="000000" w:themeColor="text1"/>
        </w:rPr>
        <w:t xml:space="preserve"> 2017), which received worldwide news coverage.</w:t>
      </w:r>
    </w:p>
    <w:p w14:paraId="471D114A" w14:textId="77777777" w:rsidR="003511EE" w:rsidRPr="009546C4" w:rsidRDefault="003511EE" w:rsidP="009546C4">
      <w:pPr>
        <w:spacing w:line="480" w:lineRule="auto"/>
        <w:rPr>
          <w:rFonts w:ascii="Arial" w:hAnsi="Arial" w:cs="Arial"/>
          <w:color w:val="000000" w:themeColor="text1"/>
        </w:rPr>
      </w:pPr>
    </w:p>
    <w:p w14:paraId="412D2B82"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 Following DAPL from its conception in 2014 (Business Wire, 2014) through to President Trump's signing of Executive Order (E.O.) 13766 in 2017, this study questions to what extent pro-DAPL lobbyists were successful in influencing policies which furthered the completion of the pipeline? The study highlights who these lobbyists were, what they achieved, and how. While also providing a contemporary example of lobbyists ability to influence policy to benefit the organisations they represent. Beginning with the 2008 US Presidential election cycle this study takes an in-depth look at the campaign contributions of each election cycle up to and including the 2016 Presidential election. The purpose of this is to evaluate whether contributions made by DAPL-related organisations influenced policies and legislation furthering DAPL's construction.</w:t>
      </w:r>
    </w:p>
    <w:p w14:paraId="7CEAFC14" w14:textId="77777777" w:rsidR="003511EE" w:rsidRPr="009546C4" w:rsidRDefault="003511EE" w:rsidP="009546C4">
      <w:pPr>
        <w:spacing w:line="480" w:lineRule="auto"/>
        <w:rPr>
          <w:rFonts w:ascii="Arial" w:hAnsi="Arial" w:cs="Arial"/>
          <w:color w:val="000000" w:themeColor="text1"/>
        </w:rPr>
      </w:pPr>
    </w:p>
    <w:p w14:paraId="5DD59402"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This study begins by identifying who the pro-DAPL lobbyists are, which requires looking at the companies with a stake in the construction of DAPL. The research then turns to the campaign contributions made by these companies, banks and organisations. Before discussing how such contributions furthered the </w:t>
      </w:r>
      <w:r w:rsidRPr="009546C4">
        <w:rPr>
          <w:rFonts w:ascii="Arial" w:hAnsi="Arial" w:cs="Arial"/>
          <w:color w:val="000000" w:themeColor="text1"/>
        </w:rPr>
        <w:lastRenderedPageBreak/>
        <w:t xml:space="preserve">construction. Beyond these companies, banks and organisations, this study will look at President Trump's financial connections to DAPL. Including any contributions, he received during his Presidential campaign in 2016, as collated by the </w:t>
      </w:r>
      <w:proofErr w:type="spellStart"/>
      <w:r w:rsidRPr="009546C4">
        <w:rPr>
          <w:rFonts w:ascii="Arial" w:hAnsi="Arial" w:cs="Arial"/>
          <w:color w:val="000000" w:themeColor="text1"/>
        </w:rPr>
        <w:t>Center</w:t>
      </w:r>
      <w:proofErr w:type="spellEnd"/>
      <w:r w:rsidRPr="009546C4">
        <w:rPr>
          <w:rFonts w:ascii="Arial" w:hAnsi="Arial" w:cs="Arial"/>
          <w:color w:val="000000" w:themeColor="text1"/>
        </w:rPr>
        <w:t xml:space="preserve"> for Responsive Politics (CRP) (2017), any investments Donald Trump made in companies associated with DAPL since 2008. The study also examines contributions by lobbyists or organisations representing DAPL to any federal candidate running for official office. This includes the contributions made by CEO Kelcy Warren of the Energy Transfer Partners (ETP) and Energy Transfer Equity (ETE), as disclosed to the FEC (2017). The study finishes with an analysis of the policies which benefitted pro-DAPL lobbyists and furthered construction of DAPL, including the battle for an Environmental Impact Statement (EIS) and potential violations of other federal laws (Cohn 2016).</w:t>
      </w:r>
    </w:p>
    <w:p w14:paraId="659BFD98" w14:textId="77777777" w:rsidR="003511EE" w:rsidRPr="009546C4" w:rsidRDefault="003511EE" w:rsidP="009546C4">
      <w:pPr>
        <w:spacing w:line="480" w:lineRule="auto"/>
        <w:rPr>
          <w:rFonts w:ascii="Arial" w:hAnsi="Arial" w:cs="Arial"/>
          <w:b/>
          <w:color w:val="000000" w:themeColor="text1"/>
        </w:rPr>
      </w:pPr>
    </w:p>
    <w:p w14:paraId="2C5CAD80" w14:textId="77777777" w:rsidR="003511EE" w:rsidRPr="009546C4" w:rsidRDefault="003511EE" w:rsidP="009546C4">
      <w:pPr>
        <w:spacing w:line="480" w:lineRule="auto"/>
        <w:jc w:val="center"/>
        <w:rPr>
          <w:rFonts w:ascii="Arial" w:hAnsi="Arial" w:cs="Arial"/>
          <w:i/>
        </w:rPr>
      </w:pPr>
      <w:r w:rsidRPr="009546C4">
        <w:rPr>
          <w:rFonts w:ascii="Arial" w:hAnsi="Arial" w:cs="Arial"/>
          <w:color w:val="000000" w:themeColor="text1"/>
        </w:rPr>
        <w:t>LITERATURE REVIEW</w:t>
      </w:r>
    </w:p>
    <w:p w14:paraId="7A78D5F2" w14:textId="77777777" w:rsidR="003511EE" w:rsidRPr="009546C4" w:rsidRDefault="003511EE" w:rsidP="009546C4">
      <w:pPr>
        <w:spacing w:line="480" w:lineRule="auto"/>
        <w:rPr>
          <w:rFonts w:ascii="Arial" w:hAnsi="Arial" w:cs="Arial"/>
          <w:color w:val="000000" w:themeColor="text1"/>
        </w:rPr>
      </w:pPr>
    </w:p>
    <w:p w14:paraId="08B4ABF0" w14:textId="77777777" w:rsidR="003511EE" w:rsidRPr="009546C4" w:rsidRDefault="003511EE" w:rsidP="009546C4">
      <w:pPr>
        <w:numPr>
          <w:ilvl w:val="1"/>
          <w:numId w:val="0"/>
        </w:numPr>
        <w:spacing w:after="160" w:line="480" w:lineRule="auto"/>
        <w:rPr>
          <w:rFonts w:ascii="Arial" w:eastAsiaTheme="minorEastAsia" w:hAnsi="Arial" w:cs="Arial"/>
          <w:color w:val="000000" w:themeColor="text1"/>
          <w:spacing w:val="15"/>
        </w:rPr>
      </w:pPr>
      <w:r w:rsidRPr="009546C4">
        <w:rPr>
          <w:rFonts w:ascii="Arial" w:eastAsiaTheme="minorEastAsia" w:hAnsi="Arial" w:cs="Arial"/>
          <w:i/>
          <w:color w:val="000000" w:themeColor="text1"/>
          <w:spacing w:val="15"/>
        </w:rPr>
        <w:t>Dakota Access Pipeline</w:t>
      </w:r>
    </w:p>
    <w:p w14:paraId="1634D5F4"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In June 2014, ETP announced the building of "an approximate 1,100-mile crude oil pipeline" (Business Wire, 2014), sparking the "largest native American protests in modern times" (Penn-</w:t>
      </w:r>
      <w:proofErr w:type="spellStart"/>
      <w:r w:rsidRPr="009546C4">
        <w:rPr>
          <w:rFonts w:ascii="Arial" w:hAnsi="Arial" w:cs="Arial"/>
          <w:color w:val="000000" w:themeColor="text1"/>
        </w:rPr>
        <w:t>Roco</w:t>
      </w:r>
      <w:proofErr w:type="spellEnd"/>
      <w:r w:rsidRPr="009546C4">
        <w:rPr>
          <w:rFonts w:ascii="Arial" w:hAnsi="Arial" w:cs="Arial"/>
          <w:color w:val="000000" w:themeColor="text1"/>
        </w:rPr>
        <w:t xml:space="preserve"> 2016, p.176). In September 2016, the Obama administration stopped the construction of DAPL (Meyer 2016), in a joint statement the Department of Justice, Department of Army and the Department of Interior declared that "Construction of the pipeline on Army Corps land bordering or under Lake Oahe will not go forward" (DoJ 2016).  The Army declared that they would not authorise the final permits required, until they could determine whether they needed to "reconsider any of its previous decisions regarding the Lake Oahe site under the </w:t>
      </w:r>
      <w:r w:rsidRPr="009546C4">
        <w:rPr>
          <w:rFonts w:ascii="Arial" w:hAnsi="Arial" w:cs="Arial"/>
          <w:color w:val="000000" w:themeColor="text1"/>
        </w:rPr>
        <w:lastRenderedPageBreak/>
        <w:t xml:space="preserve">National Environmental Policy Act (NEPA) or other federal laws" (DoJ 2016). ETP ignored this request and continued with construction, releasing a joint statement with Sunoco Logistics calling the actions of the Obama administration "a series of overt and transparent political actions by an administration which has abandoned the rule of law" (2016). In January 2017, newly inaugurated President Trump signed an E.O. "ordering the Secretary of the Army to expedite approval of the Dakota Access Pipeline" (Meyer 2017).  A month later, the United States Army Corps of Engineers (USACE) provided Enbridge, a co-equity holder of DAPL, with the final permits required for the construction of DAPL. </w:t>
      </w:r>
    </w:p>
    <w:p w14:paraId="0400BB39" w14:textId="77777777" w:rsidR="003511EE" w:rsidRPr="009546C4" w:rsidRDefault="003511EE" w:rsidP="009546C4">
      <w:pPr>
        <w:spacing w:line="480" w:lineRule="auto"/>
        <w:rPr>
          <w:rFonts w:ascii="Arial" w:hAnsi="Arial" w:cs="Arial"/>
          <w:color w:val="000000" w:themeColor="text1"/>
        </w:rPr>
      </w:pPr>
    </w:p>
    <w:p w14:paraId="2B1B3B6C" w14:textId="77777777" w:rsidR="003511EE" w:rsidRPr="009546C4" w:rsidRDefault="003511EE" w:rsidP="009546C4">
      <w:pPr>
        <w:pStyle w:val="Subtitle"/>
        <w:rPr>
          <w:rFonts w:ascii="Arial" w:hAnsi="Arial" w:cs="Arial"/>
        </w:rPr>
      </w:pPr>
      <w:r w:rsidRPr="009546C4">
        <w:rPr>
          <w:rFonts w:ascii="Arial" w:hAnsi="Arial" w:cs="Arial"/>
          <w:i/>
        </w:rPr>
        <w:t>Lobbying</w:t>
      </w:r>
    </w:p>
    <w:p w14:paraId="4EC35D2C"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As a commonly known and used term in politics and legislation, there are a range of definitions for lobbying. </w:t>
      </w:r>
      <w:proofErr w:type="gramStart"/>
      <w:r w:rsidRPr="009546C4">
        <w:rPr>
          <w:rFonts w:ascii="Arial" w:hAnsi="Arial" w:cs="Arial"/>
          <w:color w:val="000000" w:themeColor="text1"/>
        </w:rPr>
        <w:t>According to</w:t>
      </w:r>
      <w:proofErr w:type="gramEnd"/>
      <w:r w:rsidRPr="009546C4">
        <w:rPr>
          <w:rFonts w:ascii="Arial" w:hAnsi="Arial" w:cs="Arial"/>
          <w:color w:val="000000" w:themeColor="text1"/>
        </w:rPr>
        <w:t xml:space="preserve">, </w:t>
      </w:r>
      <w:proofErr w:type="spellStart"/>
      <w:r w:rsidRPr="009546C4">
        <w:rPr>
          <w:rFonts w:ascii="Arial" w:hAnsi="Arial" w:cs="Arial"/>
          <w:color w:val="000000" w:themeColor="text1"/>
        </w:rPr>
        <w:t>Kabir</w:t>
      </w:r>
      <w:proofErr w:type="spellEnd"/>
      <w:r w:rsidRPr="009546C4">
        <w:rPr>
          <w:rFonts w:ascii="Arial" w:hAnsi="Arial" w:cs="Arial"/>
          <w:color w:val="000000" w:themeColor="text1"/>
        </w:rPr>
        <w:t xml:space="preserve"> Hassan et al. "political lobbying is a strategic action" (2016, p.126) to "shift market opportunities in </w:t>
      </w:r>
      <w:proofErr w:type="spellStart"/>
      <w:r w:rsidRPr="009546C4">
        <w:rPr>
          <w:rFonts w:ascii="Arial" w:hAnsi="Arial" w:cs="Arial"/>
          <w:color w:val="000000" w:themeColor="text1"/>
        </w:rPr>
        <w:t>favor</w:t>
      </w:r>
      <w:proofErr w:type="spellEnd"/>
      <w:r w:rsidRPr="009546C4">
        <w:rPr>
          <w:rFonts w:ascii="Arial" w:hAnsi="Arial" w:cs="Arial"/>
          <w:color w:val="000000" w:themeColor="text1"/>
        </w:rPr>
        <w:t xml:space="preserve"> of the firm and/or the operating industry" (</w:t>
      </w:r>
      <w:proofErr w:type="spellStart"/>
      <w:r w:rsidRPr="009546C4">
        <w:rPr>
          <w:rFonts w:ascii="Arial" w:hAnsi="Arial" w:cs="Arial"/>
          <w:color w:val="000000" w:themeColor="text1"/>
        </w:rPr>
        <w:t>Kabir</w:t>
      </w:r>
      <w:proofErr w:type="spellEnd"/>
      <w:r w:rsidRPr="009546C4">
        <w:rPr>
          <w:rFonts w:ascii="Arial" w:hAnsi="Arial" w:cs="Arial"/>
          <w:color w:val="000000" w:themeColor="text1"/>
        </w:rPr>
        <w:t xml:space="preserve"> Hassan et. 2016, p.126). Chen et al. expand this definition to specify "the political activities [...] engaged in to influence legislators at various levels of the government" (2015, p.444). </w:t>
      </w:r>
      <w:proofErr w:type="gramStart"/>
      <w:r w:rsidRPr="009546C4">
        <w:rPr>
          <w:rFonts w:ascii="Arial" w:hAnsi="Arial" w:cs="Arial"/>
          <w:color w:val="000000" w:themeColor="text1"/>
        </w:rPr>
        <w:t>Similar to</w:t>
      </w:r>
      <w:proofErr w:type="gramEnd"/>
      <w:r w:rsidRPr="009546C4">
        <w:rPr>
          <w:rFonts w:ascii="Arial" w:hAnsi="Arial" w:cs="Arial"/>
          <w:color w:val="000000" w:themeColor="text1"/>
        </w:rPr>
        <w:t xml:space="preserve"> the US federal level definition for lobbying as "any communication made on behalf of a client to" (Chen et al. 2015, p.444) any legislator at any federal level "regarding the formation, modification, or adoption of legislation" (Chen et al. 2015, p.444).  Despite this focus on definitions around influencing legislators to affect and/or shift legislation, Hall and Deardoff (2006) suggest that lobbying has a "proximate objective" (p.69). Unlike the definitions of Chen et al. (2015) and </w:t>
      </w:r>
      <w:proofErr w:type="spellStart"/>
      <w:r w:rsidRPr="009546C4">
        <w:rPr>
          <w:rFonts w:ascii="Arial" w:hAnsi="Arial" w:cs="Arial"/>
          <w:color w:val="000000" w:themeColor="text1"/>
        </w:rPr>
        <w:t>Kabir</w:t>
      </w:r>
      <w:proofErr w:type="spellEnd"/>
      <w:r w:rsidRPr="009546C4">
        <w:rPr>
          <w:rFonts w:ascii="Arial" w:hAnsi="Arial" w:cs="Arial"/>
          <w:color w:val="000000" w:themeColor="text1"/>
        </w:rPr>
        <w:t xml:space="preserve"> Hassan et al. (2016), this objective is "not to change legislators' minds, but to assist natural allies in achieving their own, coincident objectives" (Hall and Deardoff 2006, p.69). Cave and Rowell (2014) also </w:t>
      </w:r>
      <w:r w:rsidRPr="009546C4">
        <w:rPr>
          <w:rFonts w:ascii="Arial" w:hAnsi="Arial" w:cs="Arial"/>
          <w:color w:val="000000" w:themeColor="text1"/>
        </w:rPr>
        <w:lastRenderedPageBreak/>
        <w:t xml:space="preserve">suggest a similar use of 'allies' in the political system, and argue that lobbying "often it is not about changing politicians' minds" (p.234). This is a theory Spithoven uses to support his theory that lobbying is defined as "the provision of information with the intention to subsidize strategically chosen legislators" (2016, p.631). ‘Subsidising’ legislators </w:t>
      </w:r>
      <w:proofErr w:type="gramStart"/>
      <w:r w:rsidRPr="009546C4">
        <w:rPr>
          <w:rFonts w:ascii="Arial" w:hAnsi="Arial" w:cs="Arial"/>
          <w:color w:val="000000" w:themeColor="text1"/>
        </w:rPr>
        <w:t>is</w:t>
      </w:r>
      <w:proofErr w:type="gramEnd"/>
      <w:r w:rsidRPr="009546C4">
        <w:rPr>
          <w:rFonts w:ascii="Arial" w:hAnsi="Arial" w:cs="Arial"/>
          <w:color w:val="000000" w:themeColor="text1"/>
        </w:rPr>
        <w:t xml:space="preserve"> core to the theory of Hall and Deardoff (2006) who theorised that instead of changing legislators’ minds and making them vote against former beliefs, lobbying, "is an attempt to subsidize the legislative resources of members who already support the cause of the group" (p.72). However, Mayer (2008) believes lobbying has numerous definitions depending on the actors within the process, and "no single existing legal definition of lobbying encompasses the entire range" (p.488) encompassed by the blanket term of lobbying. Instead a wide number of potential definitions "each covers a different, although often overlapping, subset" (Mayer 2008, p.488) of lobbying activities.  </w:t>
      </w:r>
    </w:p>
    <w:p w14:paraId="37DA5101" w14:textId="77777777" w:rsidR="003511EE" w:rsidRPr="009546C4" w:rsidRDefault="003511EE" w:rsidP="009546C4">
      <w:pPr>
        <w:spacing w:line="480" w:lineRule="auto"/>
        <w:rPr>
          <w:rFonts w:ascii="Arial" w:hAnsi="Arial" w:cs="Arial"/>
          <w:color w:val="000000" w:themeColor="text1"/>
        </w:rPr>
      </w:pPr>
    </w:p>
    <w:p w14:paraId="4D625C0B"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Many corporations and interest groups see lobbying as simply "a corporate expense" (Chen et al. 2015, p.446) of persuasion, which is core to lobbying (</w:t>
      </w:r>
      <w:proofErr w:type="spellStart"/>
      <w:r w:rsidRPr="009546C4">
        <w:rPr>
          <w:rFonts w:ascii="Arial" w:hAnsi="Arial" w:cs="Arial"/>
          <w:color w:val="000000" w:themeColor="text1"/>
        </w:rPr>
        <w:t>Graziano</w:t>
      </w:r>
      <w:proofErr w:type="spellEnd"/>
      <w:r w:rsidRPr="009546C4">
        <w:rPr>
          <w:rFonts w:ascii="Arial" w:hAnsi="Arial" w:cs="Arial"/>
          <w:color w:val="000000" w:themeColor="text1"/>
        </w:rPr>
        <w:t xml:space="preserve"> 2001, p.3). However, many lobbying tactics have led to many negative connotations being associated with the term. </w:t>
      </w:r>
      <w:proofErr w:type="spellStart"/>
      <w:r w:rsidRPr="009546C4">
        <w:rPr>
          <w:rFonts w:ascii="Arial" w:hAnsi="Arial" w:cs="Arial"/>
          <w:color w:val="000000" w:themeColor="text1"/>
        </w:rPr>
        <w:t>DeKieffer</w:t>
      </w:r>
      <w:proofErr w:type="spellEnd"/>
      <w:r w:rsidRPr="009546C4">
        <w:rPr>
          <w:rFonts w:ascii="Arial" w:hAnsi="Arial" w:cs="Arial"/>
          <w:color w:val="000000" w:themeColor="text1"/>
        </w:rPr>
        <w:t xml:space="preserve"> claims that many "outside of Washington" (2007, p.1) equated the business of lobbying "with all sorts of skulduggery" (2007, p.1).  Mayer (2008) goes as far as to connect lobbying with "images of back-room meetings, illicit campaign contributions, and other shadowy dealings that undermine democracy" (p.486).  Despite these connotations of lobbying, the practice itself is legally well-founded and the First Amendment is the "constitutional foundation of lobbying" (</w:t>
      </w:r>
      <w:proofErr w:type="spellStart"/>
      <w:r w:rsidRPr="009546C4">
        <w:rPr>
          <w:rFonts w:ascii="Arial" w:hAnsi="Arial" w:cs="Arial"/>
          <w:color w:val="000000" w:themeColor="text1"/>
        </w:rPr>
        <w:t>Graziano</w:t>
      </w:r>
      <w:proofErr w:type="spellEnd"/>
      <w:r w:rsidRPr="009546C4">
        <w:rPr>
          <w:rFonts w:ascii="Arial" w:hAnsi="Arial" w:cs="Arial"/>
          <w:color w:val="000000" w:themeColor="text1"/>
        </w:rPr>
        <w:t xml:space="preserve"> 2001, p.11). Spithoven also argues that that further legal founding was "empowered by the Supreme Court's decision in </w:t>
      </w:r>
      <w:r w:rsidRPr="009546C4">
        <w:rPr>
          <w:rFonts w:ascii="Arial" w:hAnsi="Arial" w:cs="Arial"/>
          <w:color w:val="000000" w:themeColor="text1"/>
        </w:rPr>
        <w:lastRenderedPageBreak/>
        <w:t>Citizens United v. Federal Election Commission" (2016, p.630). This Supreme Court ruling in 2010 not only provided a more concrete legal base for lobbying, but also "relaxed constraints on corporate spending on elections" (Chen et al. 2015, p.445) through Political Action Committees (PACs). However, despite the constitutional foundation of lobbying and the Supreme Court ruling in 2010, the U.S. public "decry [the] power of lobbyists" (</w:t>
      </w:r>
      <w:proofErr w:type="spellStart"/>
      <w:r w:rsidRPr="009546C4">
        <w:rPr>
          <w:rFonts w:ascii="Arial" w:hAnsi="Arial" w:cs="Arial"/>
          <w:color w:val="000000" w:themeColor="text1"/>
        </w:rPr>
        <w:t>Saad</w:t>
      </w:r>
      <w:proofErr w:type="spellEnd"/>
      <w:r w:rsidRPr="009546C4">
        <w:rPr>
          <w:rFonts w:ascii="Arial" w:hAnsi="Arial" w:cs="Arial"/>
          <w:color w:val="000000" w:themeColor="text1"/>
        </w:rPr>
        <w:t xml:space="preserve"> 2011). These negative connotations remain despite various attempts to limit the power of lobbying, such as the 1995 Lobbying Disclosure Act (LDA).</w:t>
      </w:r>
    </w:p>
    <w:p w14:paraId="5171F32D" w14:textId="77777777" w:rsidR="003511EE" w:rsidRPr="009546C4" w:rsidRDefault="003511EE" w:rsidP="009546C4">
      <w:pPr>
        <w:spacing w:line="480" w:lineRule="auto"/>
        <w:rPr>
          <w:rFonts w:ascii="Arial" w:hAnsi="Arial" w:cs="Arial"/>
        </w:rPr>
      </w:pPr>
    </w:p>
    <w:p w14:paraId="1B8AF5BE"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For this study to determine those lobbying for DAPL, it is important to establish what defines a lobbyist. Benoit (2007) defines a lobbyist as anybody who communicates by "any oral, written, or electronic" (p.27) means to an "official that is made on behalf of a client </w:t>
      </w:r>
      <w:proofErr w:type="gramStart"/>
      <w:r w:rsidRPr="009546C4">
        <w:rPr>
          <w:rFonts w:ascii="Arial" w:hAnsi="Arial" w:cs="Arial"/>
          <w:color w:val="000000" w:themeColor="text1"/>
        </w:rPr>
        <w:t>with regard to</w:t>
      </w:r>
      <w:proofErr w:type="gramEnd"/>
      <w:r w:rsidRPr="009546C4">
        <w:rPr>
          <w:rFonts w:ascii="Arial" w:hAnsi="Arial" w:cs="Arial"/>
          <w:color w:val="000000" w:themeColor="text1"/>
        </w:rPr>
        <w:t xml:space="preserve"> the enumerated subjects" (p.27). Similarly, </w:t>
      </w:r>
      <w:proofErr w:type="spellStart"/>
      <w:r w:rsidRPr="009546C4">
        <w:rPr>
          <w:rFonts w:ascii="Arial" w:hAnsi="Arial" w:cs="Arial"/>
          <w:color w:val="000000" w:themeColor="text1"/>
        </w:rPr>
        <w:t>Graziano</w:t>
      </w:r>
      <w:proofErr w:type="spellEnd"/>
      <w:r w:rsidRPr="009546C4">
        <w:rPr>
          <w:rFonts w:ascii="Arial" w:hAnsi="Arial" w:cs="Arial"/>
          <w:color w:val="000000" w:themeColor="text1"/>
        </w:rPr>
        <w:t xml:space="preserve"> (2001) defines lobbyists as any "individual, internal or external to the organisation, through whom representation is actuated" (p.1).  </w:t>
      </w:r>
      <w:proofErr w:type="spellStart"/>
      <w:r w:rsidRPr="009546C4">
        <w:rPr>
          <w:rFonts w:ascii="Arial" w:hAnsi="Arial" w:cs="Arial"/>
          <w:color w:val="000000" w:themeColor="text1"/>
        </w:rPr>
        <w:t>DeKieffer</w:t>
      </w:r>
      <w:proofErr w:type="spellEnd"/>
      <w:r w:rsidRPr="009546C4">
        <w:rPr>
          <w:rFonts w:ascii="Arial" w:hAnsi="Arial" w:cs="Arial"/>
          <w:color w:val="000000" w:themeColor="text1"/>
        </w:rPr>
        <w:t xml:space="preserve"> (2007) takes a broader view proposing a lobbyist is "anyone who writes a letter to a member of Congress or questions a candidate at a political meeting" (p.1). Similarly,</w:t>
      </w:r>
      <w:r w:rsidRPr="009546C4" w:rsidDel="00183EA9">
        <w:rPr>
          <w:rFonts w:ascii="Arial" w:hAnsi="Arial" w:cs="Arial"/>
          <w:color w:val="000000" w:themeColor="text1"/>
        </w:rPr>
        <w:t xml:space="preserve"> </w:t>
      </w:r>
      <w:r w:rsidRPr="009546C4">
        <w:rPr>
          <w:rFonts w:ascii="Arial" w:hAnsi="Arial" w:cs="Arial"/>
          <w:color w:val="000000" w:themeColor="text1"/>
        </w:rPr>
        <w:t xml:space="preserve">Mayer (2008) views anybody who makes "any attempt to influence the actions of government" (p.486) as a lobbyist, meaning organisations themselves could be lobbyists. </w:t>
      </w:r>
    </w:p>
    <w:p w14:paraId="3D023F2F" w14:textId="77777777" w:rsidR="003511EE" w:rsidRPr="009546C4" w:rsidRDefault="003511EE" w:rsidP="009546C4">
      <w:pPr>
        <w:spacing w:line="480" w:lineRule="auto"/>
        <w:rPr>
          <w:rFonts w:ascii="Arial" w:hAnsi="Arial" w:cs="Arial"/>
          <w:color w:val="000000" w:themeColor="text1"/>
        </w:rPr>
      </w:pPr>
    </w:p>
    <w:p w14:paraId="1A3EBAA7"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The job of a lobbyists is to "translate narrow economic powers into industry-wide and class-wide powers [...] on the economic front (</w:t>
      </w:r>
      <w:proofErr w:type="spellStart"/>
      <w:r w:rsidRPr="009546C4">
        <w:rPr>
          <w:rFonts w:ascii="Arial" w:hAnsi="Arial" w:cs="Arial"/>
          <w:color w:val="000000" w:themeColor="text1"/>
        </w:rPr>
        <w:t>Beder</w:t>
      </w:r>
      <w:proofErr w:type="spellEnd"/>
      <w:r w:rsidRPr="009546C4">
        <w:rPr>
          <w:rFonts w:ascii="Arial" w:hAnsi="Arial" w:cs="Arial"/>
          <w:color w:val="000000" w:themeColor="text1"/>
        </w:rPr>
        <w:t xml:space="preserve"> 2006, p.14). However, in doing so lobbyists can "exert undue influence on public policy" (Mayer 2008, p.487), which leads to the "concern that interest groups will unduly influence </w:t>
      </w:r>
      <w:r w:rsidRPr="009546C4">
        <w:rPr>
          <w:rFonts w:ascii="Arial" w:hAnsi="Arial" w:cs="Arial"/>
          <w:color w:val="000000" w:themeColor="text1"/>
        </w:rPr>
        <w:lastRenderedPageBreak/>
        <w:t>government" (Meyer 2008, p.489). However, the core goal of a lobbyist "is to persuade politicians [...] to support political acts” that benefit the interests the lobbyist represents (</w:t>
      </w:r>
      <w:proofErr w:type="spellStart"/>
      <w:r w:rsidRPr="009546C4">
        <w:rPr>
          <w:rFonts w:ascii="Arial" w:hAnsi="Arial" w:cs="Arial"/>
          <w:color w:val="000000" w:themeColor="text1"/>
        </w:rPr>
        <w:t>Kabir</w:t>
      </w:r>
      <w:proofErr w:type="spellEnd"/>
      <w:r w:rsidRPr="009546C4">
        <w:rPr>
          <w:rFonts w:ascii="Arial" w:hAnsi="Arial" w:cs="Arial"/>
          <w:color w:val="000000" w:themeColor="text1"/>
        </w:rPr>
        <w:t xml:space="preserve"> Hassan et al. 2016, p.127). The benefits of successful lobbying can vary from "reductions in regulatory compliance costs [to] </w:t>
      </w:r>
      <w:proofErr w:type="spellStart"/>
      <w:r w:rsidRPr="009546C4">
        <w:rPr>
          <w:rFonts w:ascii="Arial" w:hAnsi="Arial" w:cs="Arial"/>
          <w:color w:val="000000" w:themeColor="text1"/>
        </w:rPr>
        <w:t>favorable</w:t>
      </w:r>
      <w:proofErr w:type="spellEnd"/>
      <w:r w:rsidRPr="009546C4">
        <w:rPr>
          <w:rFonts w:ascii="Arial" w:hAnsi="Arial" w:cs="Arial"/>
          <w:color w:val="000000" w:themeColor="text1"/>
        </w:rPr>
        <w:t xml:space="preserve"> investing and taxation policies" (</w:t>
      </w:r>
      <w:proofErr w:type="spellStart"/>
      <w:r w:rsidRPr="009546C4">
        <w:rPr>
          <w:rFonts w:ascii="Arial" w:hAnsi="Arial" w:cs="Arial"/>
          <w:color w:val="000000" w:themeColor="text1"/>
        </w:rPr>
        <w:t>Kabir</w:t>
      </w:r>
      <w:proofErr w:type="spellEnd"/>
      <w:r w:rsidRPr="009546C4">
        <w:rPr>
          <w:rFonts w:ascii="Arial" w:hAnsi="Arial" w:cs="Arial"/>
          <w:color w:val="000000" w:themeColor="text1"/>
        </w:rPr>
        <w:t xml:space="preserve"> Hassan et al. 2016, p.126). Benoit also highlights how "lobbyists [...] help companies save billions of dollars each year by influencing policy decisions" (2007, p.41), supported by </w:t>
      </w:r>
      <w:proofErr w:type="spellStart"/>
      <w:r w:rsidRPr="009546C4">
        <w:rPr>
          <w:rFonts w:ascii="Arial" w:hAnsi="Arial" w:cs="Arial"/>
          <w:color w:val="000000" w:themeColor="text1"/>
        </w:rPr>
        <w:t>Faccio</w:t>
      </w:r>
      <w:proofErr w:type="spellEnd"/>
      <w:r w:rsidRPr="009546C4">
        <w:rPr>
          <w:rFonts w:ascii="Arial" w:hAnsi="Arial" w:cs="Arial"/>
          <w:color w:val="000000" w:themeColor="text1"/>
        </w:rPr>
        <w:t xml:space="preserve"> (2006) who discovered "an average excess return of 2.29 percent whenever a businessperson enters politics" (p.383). Therefore, lobbying may contribute to an organisation gaining new assets through, for example, legislative or regulatory changes that benefit an industry or sector. </w:t>
      </w:r>
    </w:p>
    <w:p w14:paraId="738B6491" w14:textId="77777777" w:rsidR="003511EE" w:rsidRPr="009546C4" w:rsidRDefault="003511EE" w:rsidP="009546C4">
      <w:pPr>
        <w:spacing w:line="480" w:lineRule="auto"/>
        <w:rPr>
          <w:rFonts w:ascii="Arial" w:hAnsi="Arial" w:cs="Arial"/>
          <w:color w:val="000000" w:themeColor="text1"/>
        </w:rPr>
      </w:pPr>
    </w:p>
    <w:p w14:paraId="459E0EF4"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Lord (2000) found that for congressional staff, lobbying is the best method an organisation or corporation could use to influence the legislative process (p.303) and achieve the benefits, eluded to by </w:t>
      </w:r>
      <w:proofErr w:type="spellStart"/>
      <w:r w:rsidRPr="009546C4">
        <w:rPr>
          <w:rFonts w:ascii="Arial" w:hAnsi="Arial" w:cs="Arial"/>
          <w:color w:val="000000" w:themeColor="text1"/>
        </w:rPr>
        <w:t>Kabir</w:t>
      </w:r>
      <w:proofErr w:type="spellEnd"/>
      <w:r w:rsidRPr="009546C4">
        <w:rPr>
          <w:rFonts w:ascii="Arial" w:hAnsi="Arial" w:cs="Arial"/>
          <w:color w:val="000000" w:themeColor="text1"/>
        </w:rPr>
        <w:t xml:space="preserve"> Hassan et al. (2016), Benoit (2007), and </w:t>
      </w:r>
      <w:proofErr w:type="spellStart"/>
      <w:r w:rsidRPr="009546C4">
        <w:rPr>
          <w:rFonts w:ascii="Arial" w:hAnsi="Arial" w:cs="Arial"/>
          <w:color w:val="000000" w:themeColor="text1"/>
        </w:rPr>
        <w:t>Faccio</w:t>
      </w:r>
      <w:proofErr w:type="spellEnd"/>
      <w:r w:rsidRPr="009546C4">
        <w:rPr>
          <w:rFonts w:ascii="Arial" w:hAnsi="Arial" w:cs="Arial"/>
          <w:color w:val="000000" w:themeColor="text1"/>
        </w:rPr>
        <w:t xml:space="preserve"> (2006). Such are the beneficial effects of lobbying to corporations and special interest groups alike in the U.S. that "lobbying expenditures grew from $1.47 billion in 1999 to $2.61 billion in 2006" (Mayer 2008, p.519), reaching $3,15 billion in 2016 (Statista 2017). </w:t>
      </w:r>
      <w:proofErr w:type="spellStart"/>
      <w:r w:rsidRPr="009546C4">
        <w:rPr>
          <w:rFonts w:ascii="Arial" w:hAnsi="Arial" w:cs="Arial"/>
          <w:color w:val="000000" w:themeColor="text1"/>
        </w:rPr>
        <w:t>Kroszner</w:t>
      </w:r>
      <w:proofErr w:type="spellEnd"/>
      <w:r w:rsidRPr="009546C4">
        <w:rPr>
          <w:rFonts w:ascii="Arial" w:hAnsi="Arial" w:cs="Arial"/>
          <w:color w:val="000000" w:themeColor="text1"/>
        </w:rPr>
        <w:t xml:space="preserve"> and </w:t>
      </w:r>
      <w:proofErr w:type="spellStart"/>
      <w:r w:rsidRPr="009546C4">
        <w:rPr>
          <w:rFonts w:ascii="Arial" w:hAnsi="Arial" w:cs="Arial"/>
          <w:color w:val="000000" w:themeColor="text1"/>
        </w:rPr>
        <w:t>Stratmann</w:t>
      </w:r>
      <w:proofErr w:type="spellEnd"/>
      <w:r w:rsidRPr="009546C4">
        <w:rPr>
          <w:rFonts w:ascii="Arial" w:hAnsi="Arial" w:cs="Arial"/>
          <w:color w:val="000000" w:themeColor="text1"/>
        </w:rPr>
        <w:t xml:space="preserve"> (1998) argued that "PACs are willing to spend more on committee members because there is less uncertainty about what they are purchasing on the committee" (p.1168).  It is because of decreased uncertainty about the benefits PAC's will achieve through this form of lobbying that means "committee members receive greater contributions" (</w:t>
      </w:r>
      <w:proofErr w:type="spellStart"/>
      <w:r w:rsidRPr="009546C4">
        <w:rPr>
          <w:rFonts w:ascii="Arial" w:hAnsi="Arial" w:cs="Arial"/>
          <w:color w:val="000000" w:themeColor="text1"/>
        </w:rPr>
        <w:t>Kroszner</w:t>
      </w:r>
      <w:proofErr w:type="spellEnd"/>
      <w:r w:rsidRPr="009546C4">
        <w:rPr>
          <w:rFonts w:ascii="Arial" w:hAnsi="Arial" w:cs="Arial"/>
          <w:color w:val="000000" w:themeColor="text1"/>
        </w:rPr>
        <w:t xml:space="preserve"> and </w:t>
      </w:r>
      <w:proofErr w:type="spellStart"/>
      <w:r w:rsidRPr="009546C4">
        <w:rPr>
          <w:rFonts w:ascii="Arial" w:hAnsi="Arial" w:cs="Arial"/>
          <w:color w:val="000000" w:themeColor="text1"/>
        </w:rPr>
        <w:t>Stratmann</w:t>
      </w:r>
      <w:proofErr w:type="spellEnd"/>
      <w:r w:rsidRPr="009546C4">
        <w:rPr>
          <w:rFonts w:ascii="Arial" w:hAnsi="Arial" w:cs="Arial"/>
          <w:color w:val="000000" w:themeColor="text1"/>
        </w:rPr>
        <w:t xml:space="preserve"> 1998, p.1168).  Such PAC donations often lead to the firm behind the donation to having "well established access to politicians" (</w:t>
      </w:r>
      <w:proofErr w:type="spellStart"/>
      <w:r w:rsidRPr="009546C4">
        <w:rPr>
          <w:rFonts w:ascii="Arial" w:hAnsi="Arial" w:cs="Arial"/>
          <w:color w:val="000000" w:themeColor="text1"/>
        </w:rPr>
        <w:t>Kabir</w:t>
      </w:r>
      <w:proofErr w:type="spellEnd"/>
      <w:r w:rsidRPr="009546C4">
        <w:rPr>
          <w:rFonts w:ascii="Arial" w:hAnsi="Arial" w:cs="Arial"/>
          <w:color w:val="000000" w:themeColor="text1"/>
        </w:rPr>
        <w:t xml:space="preserve"> Hassan et al. 2016, p.128), and as Chen et al. tell us "political connections lead to better access" (2015, p.446) and </w:t>
      </w:r>
      <w:r w:rsidRPr="009546C4">
        <w:rPr>
          <w:rFonts w:ascii="Arial" w:hAnsi="Arial" w:cs="Arial"/>
          <w:color w:val="000000" w:themeColor="text1"/>
        </w:rPr>
        <w:lastRenderedPageBreak/>
        <w:t>greater influence over legislation. However, not all PAC and lobby money is used to the benefit of the legislator in power. While large amounts of money are provided for "campaign financing and re-election support" (Mayer 2008, p.524), PAC and lobby money can be used as a threat. This threat largely consists of "electoral opposition" (Mayer 2008, p.524), this threat can be used against any elected official.</w:t>
      </w:r>
    </w:p>
    <w:p w14:paraId="5BB07F48" w14:textId="77777777" w:rsidR="003511EE" w:rsidRPr="009546C4" w:rsidRDefault="003511EE" w:rsidP="009546C4">
      <w:pPr>
        <w:spacing w:line="480" w:lineRule="auto"/>
        <w:rPr>
          <w:rFonts w:ascii="Arial" w:hAnsi="Arial" w:cs="Arial"/>
        </w:rPr>
      </w:pPr>
    </w:p>
    <w:p w14:paraId="1D0FC26D"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Academic literature on the topic of lobbying varies from an elaborate discussion on its definition, as is the case with Mayer (2008), to precise empirical studies, such as </w:t>
      </w:r>
      <w:proofErr w:type="spellStart"/>
      <w:r w:rsidRPr="009546C4">
        <w:rPr>
          <w:rFonts w:ascii="Arial" w:hAnsi="Arial" w:cs="Arial"/>
          <w:color w:val="000000" w:themeColor="text1"/>
        </w:rPr>
        <w:t>Faccio's</w:t>
      </w:r>
      <w:proofErr w:type="spellEnd"/>
      <w:r w:rsidRPr="009546C4">
        <w:rPr>
          <w:rFonts w:ascii="Arial" w:hAnsi="Arial" w:cs="Arial"/>
          <w:color w:val="000000" w:themeColor="text1"/>
        </w:rPr>
        <w:t xml:space="preserve"> (2006) on the effect lobbying has on firm performance.  Researching the nature and success of lobbying, especially on a specific contemporary example, is not without its difficulties. These difficulties stem from the very nature of lobbying and lobbyists who sometimes "strive to keep the public in the dark" (</w:t>
      </w:r>
      <w:proofErr w:type="spellStart"/>
      <w:r w:rsidRPr="009546C4">
        <w:rPr>
          <w:rFonts w:ascii="Arial" w:hAnsi="Arial" w:cs="Arial"/>
          <w:color w:val="000000" w:themeColor="text1"/>
        </w:rPr>
        <w:t>Rampton</w:t>
      </w:r>
      <w:proofErr w:type="spellEnd"/>
      <w:r w:rsidRPr="009546C4">
        <w:rPr>
          <w:rFonts w:ascii="Arial" w:hAnsi="Arial" w:cs="Arial"/>
          <w:color w:val="000000" w:themeColor="text1"/>
        </w:rPr>
        <w:t xml:space="preserve"> and </w:t>
      </w:r>
      <w:proofErr w:type="spellStart"/>
      <w:r w:rsidRPr="009546C4">
        <w:rPr>
          <w:rFonts w:ascii="Arial" w:hAnsi="Arial" w:cs="Arial"/>
          <w:color w:val="000000" w:themeColor="text1"/>
        </w:rPr>
        <w:t>Stauber</w:t>
      </w:r>
      <w:proofErr w:type="spellEnd"/>
      <w:r w:rsidRPr="009546C4">
        <w:rPr>
          <w:rFonts w:ascii="Arial" w:hAnsi="Arial" w:cs="Arial"/>
          <w:color w:val="000000" w:themeColor="text1"/>
        </w:rPr>
        <w:t xml:space="preserve"> 2002, p.248). Previous academic literature can provide a basic blueprint for researching lobbying.  </w:t>
      </w:r>
      <w:proofErr w:type="spellStart"/>
      <w:r w:rsidRPr="009546C4">
        <w:rPr>
          <w:rFonts w:ascii="Arial" w:hAnsi="Arial" w:cs="Arial"/>
          <w:color w:val="000000" w:themeColor="text1"/>
        </w:rPr>
        <w:t>Mathur</w:t>
      </w:r>
      <w:proofErr w:type="spellEnd"/>
      <w:r w:rsidRPr="009546C4">
        <w:rPr>
          <w:rFonts w:ascii="Arial" w:hAnsi="Arial" w:cs="Arial"/>
          <w:color w:val="000000" w:themeColor="text1"/>
        </w:rPr>
        <w:t xml:space="preserve"> et al.'s research involves collecting "annual corporate lobbying data from the database compiled by the </w:t>
      </w:r>
      <w:proofErr w:type="spellStart"/>
      <w:r w:rsidRPr="009546C4">
        <w:rPr>
          <w:rFonts w:ascii="Arial" w:hAnsi="Arial" w:cs="Arial"/>
          <w:color w:val="000000" w:themeColor="text1"/>
        </w:rPr>
        <w:t>Center</w:t>
      </w:r>
      <w:proofErr w:type="spellEnd"/>
      <w:r w:rsidRPr="009546C4">
        <w:rPr>
          <w:rFonts w:ascii="Arial" w:hAnsi="Arial" w:cs="Arial"/>
          <w:color w:val="000000" w:themeColor="text1"/>
        </w:rPr>
        <w:t xml:space="preserve"> for Responsive politics (CRP)" (2013, p.549), providing a tested method to gather accurate lobbying data. Similarly, the LDA used by Mayer (2008), provides a clear base from where it is possible to gather lobbying data, as the act "requires 'lobbyists' that lobby certain federal government officials to register and report on their lobbying activities" (Mayer 2008, p.501). However, much of previous academic literature does not provide a research blueprint for the less finance-based side of lobbying. There is little to no reliable source for data concerning lobbying through the likes of "lavish gifts, lucrative honoraria, [or] comfortable post-government service positions" (Mayer 2008, p.524). Given that "much about how interest groups influence government remains unclear" (Mayer 2008, p.489), especially the non-financial side to lobbying, </w:t>
      </w:r>
      <w:r w:rsidRPr="009546C4">
        <w:rPr>
          <w:rFonts w:ascii="Arial" w:hAnsi="Arial" w:cs="Arial"/>
          <w:color w:val="000000" w:themeColor="text1"/>
        </w:rPr>
        <w:lastRenderedPageBreak/>
        <w:t>this study will focus more on the financial side of lobbying using the CRP and the LDA to provide secure reliable data on lobbying between 2009 and 2017.</w:t>
      </w:r>
    </w:p>
    <w:p w14:paraId="00A29E34" w14:textId="77777777" w:rsidR="003511EE" w:rsidRPr="009546C4" w:rsidRDefault="003511EE" w:rsidP="009546C4">
      <w:pPr>
        <w:spacing w:line="480" w:lineRule="auto"/>
        <w:rPr>
          <w:rFonts w:ascii="Arial" w:hAnsi="Arial" w:cs="Arial"/>
          <w:color w:val="000000" w:themeColor="text1"/>
        </w:rPr>
      </w:pPr>
    </w:p>
    <w:p w14:paraId="799BD2C1" w14:textId="31625E61" w:rsidR="003511EE" w:rsidRPr="009546C4" w:rsidRDefault="003511EE" w:rsidP="009546C4">
      <w:pPr>
        <w:pStyle w:val="Subtitle"/>
        <w:rPr>
          <w:rFonts w:ascii="Arial" w:hAnsi="Arial" w:cs="Arial"/>
        </w:rPr>
      </w:pPr>
      <w:r w:rsidRPr="009546C4">
        <w:rPr>
          <w:rFonts w:ascii="Arial" w:hAnsi="Arial" w:cs="Arial"/>
          <w:i/>
        </w:rPr>
        <w:t>Policy</w:t>
      </w:r>
    </w:p>
    <w:p w14:paraId="69F13A36"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The NEPA established a "broad national framework for protecting our environment" (EPA 2017), and requires all federal agencies "to consider the environmental impacts of their actions [and] inform the public of those potential impacts" (</w:t>
      </w:r>
      <w:proofErr w:type="spellStart"/>
      <w:r w:rsidRPr="009546C4">
        <w:rPr>
          <w:rFonts w:ascii="Arial" w:hAnsi="Arial" w:cs="Arial"/>
          <w:color w:val="000000" w:themeColor="text1"/>
        </w:rPr>
        <w:t>Parfomack</w:t>
      </w:r>
      <w:proofErr w:type="spellEnd"/>
      <w:r w:rsidRPr="009546C4">
        <w:rPr>
          <w:rFonts w:ascii="Arial" w:hAnsi="Arial" w:cs="Arial"/>
          <w:color w:val="000000" w:themeColor="text1"/>
        </w:rPr>
        <w:t xml:space="preserve"> et al. 2013 p.7). NEPA is essential as it "establishes a national policy of promoting harmony between man and his environment" (Fang 2012, p.294).   It applies to all "major federal actions" (Fang 2012, p.295), including any actions "with effects that may be major and which are potentially subject to federal control and responsibility" (Code of Federal Regulations, title 40, sec. 1508.18). </w:t>
      </w:r>
    </w:p>
    <w:p w14:paraId="665317FC" w14:textId="77777777" w:rsidR="003511EE" w:rsidRPr="009546C4" w:rsidRDefault="003511EE" w:rsidP="009546C4">
      <w:pPr>
        <w:spacing w:line="480" w:lineRule="auto"/>
        <w:rPr>
          <w:rFonts w:ascii="Arial" w:hAnsi="Arial" w:cs="Arial"/>
          <w:color w:val="000000" w:themeColor="text1"/>
        </w:rPr>
      </w:pPr>
    </w:p>
    <w:p w14:paraId="1CCC0DBE"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The Clean Water Act of 1972 (CWA) regulates "discharges of pollutants into the waters of the United States" (EPA 2017), setting "water quality standards for all contaminants in surface waters" (EPA 2017). The CWA "makes it unlawful to discharge any pollutant from a single identifiable source - such as a pipe" (</w:t>
      </w:r>
      <w:proofErr w:type="spellStart"/>
      <w:r w:rsidRPr="009546C4">
        <w:rPr>
          <w:rFonts w:ascii="Arial" w:hAnsi="Arial" w:cs="Arial"/>
          <w:color w:val="000000" w:themeColor="text1"/>
        </w:rPr>
        <w:t>Brodwin</w:t>
      </w:r>
      <w:proofErr w:type="spellEnd"/>
      <w:r w:rsidRPr="009546C4">
        <w:rPr>
          <w:rFonts w:ascii="Arial" w:hAnsi="Arial" w:cs="Arial"/>
          <w:color w:val="000000" w:themeColor="text1"/>
        </w:rPr>
        <w:t xml:space="preserve"> 2016) into such surface waters. However, the CWA does sporadically allow some discharge of pollutant but requires "industrial, municipal, and other facilities" (EPA 2017). Under the CWA, it is the Office of Water's objective to ensure that "drinking water is safe" (EPA 2017), and that the "aquatic ecosystems [...] protect human health, support economic and recreational activities" (EPA 2017).</w:t>
      </w:r>
    </w:p>
    <w:p w14:paraId="5B37FAC7" w14:textId="77777777" w:rsidR="003511EE" w:rsidRPr="009546C4" w:rsidRDefault="003511EE" w:rsidP="009546C4">
      <w:pPr>
        <w:spacing w:line="480" w:lineRule="auto"/>
        <w:rPr>
          <w:rFonts w:ascii="Arial" w:hAnsi="Arial" w:cs="Arial"/>
          <w:color w:val="000000" w:themeColor="text1"/>
        </w:rPr>
      </w:pPr>
    </w:p>
    <w:p w14:paraId="0D9C8C72"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The National Historic Preservation Act of 1966 (NHPA) acknowledges the "importance of protecting our nation's [America] heritage" (NCSHPO 2017), and </w:t>
      </w:r>
      <w:r w:rsidRPr="009546C4">
        <w:rPr>
          <w:rFonts w:ascii="Arial" w:hAnsi="Arial" w:cs="Arial"/>
          <w:color w:val="000000" w:themeColor="text1"/>
        </w:rPr>
        <w:lastRenderedPageBreak/>
        <w:t xml:space="preserve">"requires Federal agencies to </w:t>
      </w:r>
      <w:proofErr w:type="gramStart"/>
      <w:r w:rsidRPr="009546C4">
        <w:rPr>
          <w:rFonts w:ascii="Arial" w:hAnsi="Arial" w:cs="Arial"/>
          <w:color w:val="000000" w:themeColor="text1"/>
        </w:rPr>
        <w:t>take into account</w:t>
      </w:r>
      <w:proofErr w:type="gramEnd"/>
      <w:r w:rsidRPr="009546C4">
        <w:rPr>
          <w:rFonts w:ascii="Arial" w:hAnsi="Arial" w:cs="Arial"/>
          <w:color w:val="000000" w:themeColor="text1"/>
        </w:rPr>
        <w:t xml:space="preserve"> the effects of their undertakings on historic properties" (NPS 2012). The NHPA emphasises the importance of the preservation of "historic properties to which a Tribe [...] attaches religious or cultural significance" (NPS 2012). The agency, through the consultation process, must make "an assessment of adverse effects" (ACHP 2013) any undertaking may have on a historic property.</w:t>
      </w:r>
    </w:p>
    <w:p w14:paraId="49C4B752" w14:textId="77777777" w:rsidR="003511EE" w:rsidRPr="009546C4" w:rsidRDefault="003511EE" w:rsidP="009546C4">
      <w:pPr>
        <w:spacing w:line="480" w:lineRule="auto"/>
        <w:rPr>
          <w:rFonts w:ascii="Arial" w:hAnsi="Arial" w:cs="Arial"/>
          <w:color w:val="000000" w:themeColor="text1"/>
        </w:rPr>
      </w:pPr>
    </w:p>
    <w:p w14:paraId="1AB9B0B0" w14:textId="77777777" w:rsidR="003511EE" w:rsidRPr="009546C4" w:rsidRDefault="003511EE" w:rsidP="009546C4">
      <w:pPr>
        <w:spacing w:line="480" w:lineRule="auto"/>
        <w:jc w:val="center"/>
        <w:rPr>
          <w:rFonts w:ascii="Arial" w:hAnsi="Arial" w:cs="Arial"/>
          <w:color w:val="000000" w:themeColor="text1"/>
        </w:rPr>
      </w:pPr>
      <w:r w:rsidRPr="009546C4">
        <w:rPr>
          <w:rFonts w:ascii="Arial" w:hAnsi="Arial" w:cs="Arial"/>
          <w:color w:val="000000" w:themeColor="text1"/>
        </w:rPr>
        <w:t>THE LOBBYISTS</w:t>
      </w:r>
    </w:p>
    <w:p w14:paraId="60BC18FE" w14:textId="77777777" w:rsidR="003511EE" w:rsidRPr="009546C4" w:rsidRDefault="003511EE" w:rsidP="009546C4">
      <w:pPr>
        <w:spacing w:line="480" w:lineRule="auto"/>
        <w:rPr>
          <w:rFonts w:ascii="Arial" w:hAnsi="Arial" w:cs="Arial"/>
          <w:color w:val="000000" w:themeColor="text1"/>
        </w:rPr>
      </w:pPr>
    </w:p>
    <w:p w14:paraId="2B17A5EF"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Focusing on the use of campaign finance as a lobbying tactic, this study uses data collated by the CRP, as used by </w:t>
      </w:r>
      <w:proofErr w:type="spellStart"/>
      <w:r w:rsidRPr="009546C4">
        <w:rPr>
          <w:rFonts w:ascii="Arial" w:hAnsi="Arial" w:cs="Arial"/>
          <w:color w:val="000000" w:themeColor="text1"/>
        </w:rPr>
        <w:t>Mathur</w:t>
      </w:r>
      <w:proofErr w:type="spellEnd"/>
      <w:r w:rsidRPr="009546C4">
        <w:rPr>
          <w:rFonts w:ascii="Arial" w:hAnsi="Arial" w:cs="Arial"/>
          <w:color w:val="000000" w:themeColor="text1"/>
        </w:rPr>
        <w:t xml:space="preserve"> et al. (2013), to pinpoint crucial contributions. These contributions are made to key federal candidates in Iowa, Illinois, North and South Dakota, where DAPL travels through. These key federal candidates are the Senators and certain Representatives from the 2008 election through to the most recent 2016 cycle. This study will look at North and South Dakota's Representatives at-large, Iowa's Representatives from the 2nd, 3rd, 4th or 5th Congressional Districts before 2013, and the 2nd, 3rd, 4th Congressional Districts after 2013. The key Representatives in Illinois are from the 17th, 18th and 19th Districts before 2013, and then the 13th, 15th and 18th Congressional Districts post-2013. Focusing on campaign contributions, organisations with a stake in DAPL are the lobbyists in the study, as they "attempt to influence the actions of government" (Mayer 2008, p.486). These organisations include the companies involved in the ownership, construction and funding of the pipeline. </w:t>
      </w:r>
      <w:proofErr w:type="spellStart"/>
      <w:r w:rsidRPr="009546C4">
        <w:rPr>
          <w:rFonts w:ascii="Arial" w:hAnsi="Arial" w:cs="Arial"/>
          <w:color w:val="000000" w:themeColor="text1"/>
        </w:rPr>
        <w:t>LittleSis</w:t>
      </w:r>
      <w:proofErr w:type="spellEnd"/>
      <w:r w:rsidRPr="009546C4">
        <w:rPr>
          <w:rFonts w:ascii="Arial" w:hAnsi="Arial" w:cs="Arial"/>
          <w:color w:val="000000" w:themeColor="text1"/>
        </w:rPr>
        <w:t xml:space="preserve"> (2016) reports that Bakken Holdings LLC are controlled by ETP and Sunoco Logistics and controls a 75% stake in the fortunes of DAPL. Meanwhile, a joint venture between </w:t>
      </w:r>
      <w:r w:rsidRPr="009546C4">
        <w:rPr>
          <w:rFonts w:ascii="Arial" w:hAnsi="Arial" w:cs="Arial"/>
          <w:color w:val="000000" w:themeColor="text1"/>
        </w:rPr>
        <w:lastRenderedPageBreak/>
        <w:t>Marathon Petroleum (MP) and Enbridge Energy Partners bought a 36.75% interest for "$2 billion" (Energy Transfer and Sunoco Logistics 2016) in DAPL, with the remaining 25% stake of DAPL belonging to Phillips 66 (P66) (Energy Transfer Partners 2016). ETP and Sunoco Logistics received funding of an estimated $6.25 billion by thirty banks, (</w:t>
      </w:r>
      <w:proofErr w:type="spellStart"/>
      <w:r w:rsidRPr="009546C4">
        <w:rPr>
          <w:rFonts w:ascii="Arial" w:hAnsi="Arial" w:cs="Arial"/>
          <w:color w:val="000000" w:themeColor="text1"/>
        </w:rPr>
        <w:t>LittleSis</w:t>
      </w:r>
      <w:proofErr w:type="spellEnd"/>
      <w:r w:rsidRPr="009546C4">
        <w:rPr>
          <w:rFonts w:ascii="Arial" w:hAnsi="Arial" w:cs="Arial"/>
          <w:color w:val="000000" w:themeColor="text1"/>
        </w:rPr>
        <w:t xml:space="preserve"> 2016), who also made significant campaign contributions. ETP received $3.75 billion from twenty-six banks, with the largest donors providing $185 million in political donations (United States Securities and Exchange Commission 2015). Meanwhile, Sunoco Logistics received $2.5 Billion from twenty-four banks, with many pledging campaign funding of up to $130 million (Sunoco Logistics 2016). These banks are all stakeholders in DAPL, justifying the analysis of the campaign contributions they have made included here.</w:t>
      </w:r>
    </w:p>
    <w:p w14:paraId="45459D9D" w14:textId="77777777" w:rsidR="003511EE" w:rsidRPr="009546C4" w:rsidRDefault="003511EE" w:rsidP="009546C4">
      <w:pPr>
        <w:spacing w:line="480" w:lineRule="auto"/>
        <w:rPr>
          <w:rFonts w:ascii="Arial" w:hAnsi="Arial" w:cs="Arial"/>
          <w:color w:val="000000" w:themeColor="text1"/>
        </w:rPr>
      </w:pPr>
    </w:p>
    <w:p w14:paraId="1ABC5712"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Figure 1 shows that since 2008 the corporations involved in the construction of DAPL have made $295,800 worth of contributions (CRP 2017) to eighteen key federal candidates. Through the Energy Transfer Employee Management Company PAC, ETP made $52,000 (CRP 2017) in contributions to eleven key candidates. Similarly, ETE, the effective owner of Sunoco Logistics and ETP (Energy Transfer 2017), began extensively contributing to key candidates across the Dakotas, Iowa and Illinois in 2014, the same year as the DAPL announcement. By the end of 2016, ETE made a total of $78,188 in contributions to fourteen candidates (CRP 2017). This suggests that the ETP PAC and ETE may have begun making campaign finance contributions to get what Democratic Presidential hopeful Bernie Sanders described as "their pound of flesh" (Sanders 2016) in favours from federal candidates.</w:t>
      </w:r>
    </w:p>
    <w:p w14:paraId="46650882"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'INSERT FIGURE 1'</w:t>
      </w:r>
    </w:p>
    <w:p w14:paraId="2D043B32" w14:textId="77777777" w:rsidR="003511EE" w:rsidRPr="009546C4" w:rsidRDefault="003511EE" w:rsidP="009546C4">
      <w:pPr>
        <w:spacing w:line="480" w:lineRule="auto"/>
        <w:rPr>
          <w:rFonts w:ascii="Arial" w:hAnsi="Arial" w:cs="Arial"/>
          <w:color w:val="000000" w:themeColor="text1"/>
        </w:rPr>
      </w:pPr>
    </w:p>
    <w:p w14:paraId="165FAA15"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Figure 2 shows, since 2008 thirty-one key federal candidates, including Presidents Obama and Trump and Vice President Mike Pence, received a total $10,261,925 in contributions from the banks involved in funding the pipeline (CRP 2017). Ten of the recipients had gathered over $50,000 in contributions, including five who received over $98,000 (CRP 2017). The main recipient of bank contributions was President Obama. However, many of the contributions made to President Obama, by the banks were likely meant to elicit political support for the broader banking sector, rather than specifically for DAPL. This lobbying needs to be seen in the context of the financial crisis of 2008, in which eleven of the banks funding DAPL also received U.S. government bailouts from President Obama (</w:t>
      </w:r>
      <w:proofErr w:type="spellStart"/>
      <w:r w:rsidRPr="009546C4">
        <w:rPr>
          <w:rFonts w:ascii="Arial" w:hAnsi="Arial" w:cs="Arial"/>
          <w:color w:val="000000" w:themeColor="text1"/>
        </w:rPr>
        <w:t>ProPublica</w:t>
      </w:r>
      <w:proofErr w:type="spellEnd"/>
      <w:r w:rsidRPr="009546C4">
        <w:rPr>
          <w:rFonts w:ascii="Arial" w:hAnsi="Arial" w:cs="Arial"/>
          <w:color w:val="000000" w:themeColor="text1"/>
        </w:rPr>
        <w:t xml:space="preserve"> 2017). When President Obama's contributions are taken away, these key candidates received $3,275,192 since 2008 (CRP 2017).</w:t>
      </w:r>
    </w:p>
    <w:p w14:paraId="6F0CB4F4"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'INSERT FIGURE 2'</w:t>
      </w:r>
    </w:p>
    <w:p w14:paraId="5586DFDD" w14:textId="77777777" w:rsidR="003511EE" w:rsidRPr="009546C4" w:rsidRDefault="003511EE" w:rsidP="009546C4">
      <w:pPr>
        <w:spacing w:line="480" w:lineRule="auto"/>
        <w:rPr>
          <w:rFonts w:ascii="Arial" w:hAnsi="Arial" w:cs="Arial"/>
          <w:color w:val="000000" w:themeColor="text1"/>
        </w:rPr>
      </w:pPr>
    </w:p>
    <w:p w14:paraId="3246F86E"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Figure 3 shows, Rep. Shimkus benefitted highly from both the companies and banks. Shimkus has also been a long supporter of oil pipelines going through Illinois. In 2013, Shimkus voiced his support for DAPL's sister pipeline, 'Keystone XL'. With his support for pipelines clear, the objective of lobbying Shimkus would have been to help secure his place in the political system as an ally with a "proximate objective" (Hall and Deardoff 2006, p.69). Shimkus, showed his worth to the oil and gas industry when he declared his intention to create "practical reforms to promote the expansion of domestic infrastructure and manufacturing" (</w:t>
      </w:r>
      <w:proofErr w:type="spellStart"/>
      <w:r w:rsidRPr="009546C4">
        <w:rPr>
          <w:rFonts w:ascii="Arial" w:hAnsi="Arial" w:cs="Arial"/>
          <w:color w:val="000000" w:themeColor="text1"/>
        </w:rPr>
        <w:t>Siciliano</w:t>
      </w:r>
      <w:proofErr w:type="spellEnd"/>
      <w:r w:rsidRPr="009546C4">
        <w:rPr>
          <w:rFonts w:ascii="Arial" w:hAnsi="Arial" w:cs="Arial"/>
          <w:color w:val="000000" w:themeColor="text1"/>
        </w:rPr>
        <w:t xml:space="preserve"> 2017) when speaking as Chairman of the Environment Subcommittee. Shimkus' subcommittee later spoke of how they wished to "make pipeline approvals easier" (</w:t>
      </w:r>
      <w:proofErr w:type="spellStart"/>
      <w:r w:rsidRPr="009546C4">
        <w:rPr>
          <w:rFonts w:ascii="Arial" w:hAnsi="Arial" w:cs="Arial"/>
          <w:color w:val="000000" w:themeColor="text1"/>
        </w:rPr>
        <w:t>Cama</w:t>
      </w:r>
      <w:proofErr w:type="spellEnd"/>
      <w:r w:rsidRPr="009546C4">
        <w:rPr>
          <w:rFonts w:ascii="Arial" w:hAnsi="Arial" w:cs="Arial"/>
          <w:color w:val="000000" w:themeColor="text1"/>
        </w:rPr>
        <w:t xml:space="preserve"> 2017). </w:t>
      </w:r>
      <w:r w:rsidRPr="009546C4">
        <w:rPr>
          <w:rFonts w:ascii="Arial" w:hAnsi="Arial" w:cs="Arial"/>
          <w:color w:val="000000" w:themeColor="text1"/>
        </w:rPr>
        <w:lastRenderedPageBreak/>
        <w:t>Highlighting Shimkus' ability to "support political acts that benefit the lobbying firm" (</w:t>
      </w:r>
      <w:proofErr w:type="spellStart"/>
      <w:r w:rsidRPr="009546C4">
        <w:rPr>
          <w:rFonts w:ascii="Arial" w:hAnsi="Arial" w:cs="Arial"/>
          <w:color w:val="000000" w:themeColor="text1"/>
        </w:rPr>
        <w:t>Kabir</w:t>
      </w:r>
      <w:proofErr w:type="spellEnd"/>
      <w:r w:rsidRPr="009546C4">
        <w:rPr>
          <w:rFonts w:ascii="Arial" w:hAnsi="Arial" w:cs="Arial"/>
          <w:color w:val="000000" w:themeColor="text1"/>
        </w:rPr>
        <w:t xml:space="preserve"> Hassan et al. 2016, p.127). Such actions highlight the fears that "Washington is wired to work for the big guys" (Warren 2016), and how issues of concern to the public may be given a </w:t>
      </w:r>
      <w:del w:id="1" w:author="Benjamin Piper (i7621068)" w:date="2017-09-25T19:10:00Z">
        <w:r w:rsidRPr="009546C4" w:rsidDel="004A292B">
          <w:rPr>
            <w:rFonts w:ascii="Arial" w:hAnsi="Arial" w:cs="Arial"/>
            <w:color w:val="000000" w:themeColor="text1"/>
          </w:rPr>
          <w:delText xml:space="preserve"> a </w:delText>
        </w:r>
      </w:del>
      <w:r w:rsidRPr="009546C4">
        <w:rPr>
          <w:rFonts w:ascii="Arial" w:hAnsi="Arial" w:cs="Arial"/>
          <w:color w:val="000000" w:themeColor="text1"/>
        </w:rPr>
        <w:t>lower priority than those of powerful corporations.</w:t>
      </w:r>
    </w:p>
    <w:p w14:paraId="67B550F3" w14:textId="77777777" w:rsidR="003511EE" w:rsidRPr="009546C4" w:rsidRDefault="003511EE" w:rsidP="009546C4">
      <w:pPr>
        <w:spacing w:line="480" w:lineRule="auto"/>
        <w:rPr>
          <w:rFonts w:ascii="Arial" w:hAnsi="Arial" w:cs="Arial"/>
          <w:color w:val="000000" w:themeColor="text1"/>
        </w:rPr>
      </w:pPr>
    </w:p>
    <w:p w14:paraId="31EF74F0"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Rep. </w:t>
      </w:r>
      <w:proofErr w:type="spellStart"/>
      <w:r w:rsidRPr="009546C4">
        <w:rPr>
          <w:rFonts w:ascii="Arial" w:hAnsi="Arial" w:cs="Arial"/>
          <w:color w:val="000000" w:themeColor="text1"/>
        </w:rPr>
        <w:t>Roskam</w:t>
      </w:r>
      <w:proofErr w:type="spellEnd"/>
      <w:r w:rsidRPr="009546C4">
        <w:rPr>
          <w:rFonts w:ascii="Arial" w:hAnsi="Arial" w:cs="Arial"/>
          <w:color w:val="000000" w:themeColor="text1"/>
        </w:rPr>
        <w:t xml:space="preserve"> (R-IL) was another significant recipient of contributions from both the banks and companies (CRP 2017), as is shown in Figure 3. In 2015, </w:t>
      </w:r>
      <w:proofErr w:type="spellStart"/>
      <w:r w:rsidRPr="009546C4">
        <w:rPr>
          <w:rFonts w:ascii="Arial" w:hAnsi="Arial" w:cs="Arial"/>
          <w:color w:val="000000" w:themeColor="text1"/>
        </w:rPr>
        <w:t>Roskam</w:t>
      </w:r>
      <w:proofErr w:type="spellEnd"/>
      <w:r w:rsidRPr="009546C4">
        <w:rPr>
          <w:rFonts w:ascii="Arial" w:hAnsi="Arial" w:cs="Arial"/>
          <w:color w:val="000000" w:themeColor="text1"/>
        </w:rPr>
        <w:t xml:space="preserve"> released a statement in which he praised the approval of DAPL's sister pipeline, 'Keystone XL', highlighting how the pipeline will reduce "dependency on foreign oil" (Peter </w:t>
      </w:r>
      <w:proofErr w:type="spellStart"/>
      <w:r w:rsidRPr="009546C4">
        <w:rPr>
          <w:rFonts w:ascii="Arial" w:hAnsi="Arial" w:cs="Arial"/>
          <w:color w:val="000000" w:themeColor="text1"/>
        </w:rPr>
        <w:t>Roskam</w:t>
      </w:r>
      <w:proofErr w:type="spellEnd"/>
      <w:r w:rsidRPr="009546C4">
        <w:rPr>
          <w:rFonts w:ascii="Arial" w:hAnsi="Arial" w:cs="Arial"/>
          <w:color w:val="000000" w:themeColor="text1"/>
        </w:rPr>
        <w:t xml:space="preserve"> 2015). In the same statement, </w:t>
      </w:r>
      <w:proofErr w:type="spellStart"/>
      <w:r w:rsidRPr="009546C4">
        <w:rPr>
          <w:rFonts w:ascii="Arial" w:hAnsi="Arial" w:cs="Arial"/>
          <w:color w:val="000000" w:themeColor="text1"/>
        </w:rPr>
        <w:t>Roskam</w:t>
      </w:r>
      <w:proofErr w:type="spellEnd"/>
      <w:r w:rsidRPr="009546C4">
        <w:rPr>
          <w:rFonts w:ascii="Arial" w:hAnsi="Arial" w:cs="Arial"/>
          <w:color w:val="000000" w:themeColor="text1"/>
        </w:rPr>
        <w:t xml:space="preserve"> targeted President Obama for "six years of obstruction" (Peter </w:t>
      </w:r>
      <w:proofErr w:type="spellStart"/>
      <w:r w:rsidRPr="009546C4">
        <w:rPr>
          <w:rFonts w:ascii="Arial" w:hAnsi="Arial" w:cs="Arial"/>
          <w:color w:val="000000" w:themeColor="text1"/>
        </w:rPr>
        <w:t>Roskam</w:t>
      </w:r>
      <w:proofErr w:type="spellEnd"/>
      <w:r w:rsidRPr="009546C4">
        <w:rPr>
          <w:rFonts w:ascii="Arial" w:hAnsi="Arial" w:cs="Arial"/>
          <w:color w:val="000000" w:themeColor="text1"/>
        </w:rPr>
        <w:t xml:space="preserve"> 2015) against the pipeline. </w:t>
      </w:r>
      <w:proofErr w:type="spellStart"/>
      <w:r w:rsidRPr="009546C4">
        <w:rPr>
          <w:rFonts w:ascii="Arial" w:hAnsi="Arial" w:cs="Arial"/>
          <w:color w:val="000000" w:themeColor="text1"/>
        </w:rPr>
        <w:t>Roskam</w:t>
      </w:r>
      <w:proofErr w:type="spellEnd"/>
      <w:r w:rsidRPr="009546C4">
        <w:rPr>
          <w:rFonts w:ascii="Arial" w:hAnsi="Arial" w:cs="Arial"/>
          <w:color w:val="000000" w:themeColor="text1"/>
        </w:rPr>
        <w:t xml:space="preserve"> is also a key player amongst House Republicans as the Chief Deputy Whip. This allows </w:t>
      </w:r>
      <w:proofErr w:type="spellStart"/>
      <w:r w:rsidRPr="009546C4">
        <w:rPr>
          <w:rFonts w:ascii="Arial" w:hAnsi="Arial" w:cs="Arial"/>
          <w:color w:val="000000" w:themeColor="text1"/>
        </w:rPr>
        <w:t>Roskam</w:t>
      </w:r>
      <w:proofErr w:type="spellEnd"/>
      <w:r w:rsidRPr="009546C4">
        <w:rPr>
          <w:rFonts w:ascii="Arial" w:hAnsi="Arial" w:cs="Arial"/>
          <w:color w:val="000000" w:themeColor="text1"/>
        </w:rPr>
        <w:t xml:space="preserve"> to provide significant support to "political acts that benefit" (</w:t>
      </w:r>
      <w:proofErr w:type="spellStart"/>
      <w:r w:rsidRPr="009546C4">
        <w:rPr>
          <w:rFonts w:ascii="Arial" w:hAnsi="Arial" w:cs="Arial"/>
          <w:color w:val="000000" w:themeColor="text1"/>
        </w:rPr>
        <w:t>Kabir</w:t>
      </w:r>
      <w:proofErr w:type="spellEnd"/>
      <w:r w:rsidRPr="009546C4">
        <w:rPr>
          <w:rFonts w:ascii="Arial" w:hAnsi="Arial" w:cs="Arial"/>
          <w:color w:val="000000" w:themeColor="text1"/>
        </w:rPr>
        <w:t xml:space="preserve"> Hassan et al. 2016, p.127) those who have funded his re-election campaigns, a tactic Mayer (2008) suggests is widely used by lobbyists (p.524). During the 2014 election campaign, </w:t>
      </w:r>
      <w:proofErr w:type="spellStart"/>
      <w:r w:rsidRPr="009546C4">
        <w:rPr>
          <w:rFonts w:ascii="Arial" w:hAnsi="Arial" w:cs="Arial"/>
          <w:color w:val="000000" w:themeColor="text1"/>
        </w:rPr>
        <w:t>Roskam</w:t>
      </w:r>
      <w:proofErr w:type="spellEnd"/>
      <w:r w:rsidRPr="009546C4">
        <w:rPr>
          <w:rFonts w:ascii="Arial" w:hAnsi="Arial" w:cs="Arial"/>
          <w:color w:val="000000" w:themeColor="text1"/>
        </w:rPr>
        <w:t xml:space="preserve"> was challenged by Democrat Michael Mason. Mason took a firm stand against the use of fossil fuels, and made it clear throughout his campaign that "Tar sands from Canada [</w:t>
      </w:r>
      <w:proofErr w:type="gramStart"/>
      <w:r w:rsidRPr="009546C4">
        <w:rPr>
          <w:rFonts w:ascii="Arial" w:hAnsi="Arial" w:cs="Arial"/>
          <w:color w:val="000000" w:themeColor="text1"/>
        </w:rPr>
        <w:t>similar to</w:t>
      </w:r>
      <w:proofErr w:type="gramEnd"/>
      <w:r w:rsidRPr="009546C4">
        <w:rPr>
          <w:rFonts w:ascii="Arial" w:hAnsi="Arial" w:cs="Arial"/>
          <w:color w:val="000000" w:themeColor="text1"/>
        </w:rPr>
        <w:t xml:space="preserve"> the Bakken formation in North Dakota] are not the long-term answer" (Library of Congress 2014). Therefore, Mason's election would have been a significant obstacle in the permitting of pipelines, including DAPL. In 2014, as is allowed by the 2010 Citizens United decision, </w:t>
      </w:r>
      <w:proofErr w:type="spellStart"/>
      <w:r w:rsidRPr="009546C4">
        <w:rPr>
          <w:rFonts w:ascii="Arial" w:hAnsi="Arial" w:cs="Arial"/>
          <w:color w:val="000000" w:themeColor="text1"/>
        </w:rPr>
        <w:t>Roskam</w:t>
      </w:r>
      <w:proofErr w:type="spellEnd"/>
      <w:r w:rsidRPr="009546C4">
        <w:rPr>
          <w:rFonts w:ascii="Arial" w:hAnsi="Arial" w:cs="Arial"/>
          <w:color w:val="000000" w:themeColor="text1"/>
        </w:rPr>
        <w:t xml:space="preserve"> received $14,500 from DAPL companies.  </w:t>
      </w:r>
    </w:p>
    <w:p w14:paraId="4A65DBED" w14:textId="77777777" w:rsidR="003511EE" w:rsidRPr="009546C4" w:rsidRDefault="003511EE" w:rsidP="009546C4">
      <w:pPr>
        <w:spacing w:line="480" w:lineRule="auto"/>
        <w:rPr>
          <w:rFonts w:ascii="Arial" w:hAnsi="Arial" w:cs="Arial"/>
          <w:color w:val="000000" w:themeColor="text1"/>
        </w:rPr>
      </w:pPr>
    </w:p>
    <w:p w14:paraId="40B2EA8A"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Similar patterns can be seen in the 2012 and 2014 election campaigns of Rep. Davis (R-IL). Davis against Democratic candidate David Gill, in 2012, who </w:t>
      </w:r>
      <w:r w:rsidRPr="009546C4">
        <w:rPr>
          <w:rFonts w:ascii="Arial" w:hAnsi="Arial" w:cs="Arial"/>
          <w:color w:val="000000" w:themeColor="text1"/>
        </w:rPr>
        <w:lastRenderedPageBreak/>
        <w:t xml:space="preserve">advocated for "sustainable energy policy" (Library of Congress 2012). In 2014, Ann </w:t>
      </w:r>
      <w:proofErr w:type="spellStart"/>
      <w:r w:rsidRPr="009546C4">
        <w:rPr>
          <w:rFonts w:ascii="Arial" w:hAnsi="Arial" w:cs="Arial"/>
          <w:color w:val="000000" w:themeColor="text1"/>
        </w:rPr>
        <w:t>Callis</w:t>
      </w:r>
      <w:proofErr w:type="spellEnd"/>
      <w:r w:rsidRPr="009546C4">
        <w:rPr>
          <w:rFonts w:ascii="Arial" w:hAnsi="Arial" w:cs="Arial"/>
          <w:color w:val="000000" w:themeColor="text1"/>
        </w:rPr>
        <w:t xml:space="preserve"> called for "harnessing wind, solar and other resources to grow a local alternative energy economy" (Library of Congress 2014). Meanwhile, Davis received $</w:t>
      </w:r>
      <w:r w:rsidRPr="009546C4">
        <w:rPr>
          <w:rFonts w:ascii="Arial" w:eastAsia="Times New Roman" w:hAnsi="Arial" w:cs="Arial"/>
          <w:color w:val="000000"/>
          <w:sz w:val="21"/>
          <w:szCs w:val="22"/>
        </w:rPr>
        <w:t xml:space="preserve"> 55,340</w:t>
      </w:r>
      <w:r w:rsidRPr="009546C4">
        <w:rPr>
          <w:rFonts w:ascii="Arial" w:hAnsi="Arial" w:cs="Arial"/>
          <w:color w:val="000000" w:themeColor="text1"/>
        </w:rPr>
        <w:t xml:space="preserve"> (CRP 2017) from DAPL companies in these elections. Then in 2013, Davis spoke in favour of DAPL's sister pipeline (U.S. Rep. Rodney Davis 2013), before showing his support for E.O. 13766 in 2017 (Rodney Davis 2017). Campaign donations of this kind alongside election advertising in support of candidates or attacking the record of their opponents happen because of the Supreme Court's ruling on the Citizens United case in 2010 which "loosened restrictions on political expenditures" (Holman 2016).</w:t>
      </w:r>
    </w:p>
    <w:p w14:paraId="2ADC8900" w14:textId="77777777" w:rsidR="003511EE" w:rsidRPr="009546C4" w:rsidRDefault="003511EE" w:rsidP="009546C4">
      <w:pPr>
        <w:spacing w:line="480" w:lineRule="auto"/>
        <w:rPr>
          <w:rFonts w:ascii="Arial" w:hAnsi="Arial" w:cs="Arial"/>
          <w:color w:val="000000" w:themeColor="text1"/>
        </w:rPr>
      </w:pPr>
    </w:p>
    <w:p w14:paraId="698088CF"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Rep. Kevin Cramer (R-ND) has been a major recipient of contributions from the companies behind DAPL who has shown consistent support for the pipelines in North Dakota (Kevin Cramer 2015). These contributions helped secure his position in the political system as a crucial ally, as discussed by Cave and Rowell (2014, p.234). Cramer serves on the House Energy and Commerce Committee, with subcommittee assignments on the Energy, and Environment subcommittees. President Trump has also used Cramer as a prominent energy policy advisor in the knowledge Cramer is "one of the country's most ardent oil and gas drilling advocates" (</w:t>
      </w:r>
      <w:proofErr w:type="spellStart"/>
      <w:r w:rsidRPr="009546C4">
        <w:rPr>
          <w:rFonts w:ascii="Arial" w:hAnsi="Arial" w:cs="Arial"/>
          <w:color w:val="000000" w:themeColor="text1"/>
        </w:rPr>
        <w:t>Volcovici</w:t>
      </w:r>
      <w:proofErr w:type="spellEnd"/>
      <w:r w:rsidRPr="009546C4">
        <w:rPr>
          <w:rFonts w:ascii="Arial" w:hAnsi="Arial" w:cs="Arial"/>
          <w:color w:val="000000" w:themeColor="text1"/>
        </w:rPr>
        <w:t xml:space="preserve"> and Flitter 2016). Following the signing of E.O. 13766, Cramer took to YouTube to praise President Trump's decision, declaring he was "so, so grateful" (Kevin Cramer 2017). Beyond the "proximate objectives" (Hall and Deardoff 2006, p.69) Cramer and DAPL align together, Cramer used his political power to ensure support for the completion of DAPL. Sen. John </w:t>
      </w:r>
      <w:proofErr w:type="spellStart"/>
      <w:r w:rsidRPr="009546C4">
        <w:rPr>
          <w:rFonts w:ascii="Arial" w:hAnsi="Arial" w:cs="Arial"/>
          <w:color w:val="000000" w:themeColor="text1"/>
        </w:rPr>
        <w:t>Hoeven</w:t>
      </w:r>
      <w:proofErr w:type="spellEnd"/>
      <w:r w:rsidRPr="009546C4">
        <w:rPr>
          <w:rFonts w:ascii="Arial" w:hAnsi="Arial" w:cs="Arial"/>
          <w:color w:val="000000" w:themeColor="text1"/>
        </w:rPr>
        <w:t xml:space="preserve"> (R-ND) received $16,500 from DAPL companies, while showing strong political support by promising </w:t>
      </w:r>
      <w:r w:rsidRPr="009546C4">
        <w:rPr>
          <w:rFonts w:ascii="Arial" w:hAnsi="Arial" w:cs="Arial"/>
          <w:color w:val="000000" w:themeColor="text1"/>
        </w:rPr>
        <w:lastRenderedPageBreak/>
        <w:t>that security would be "bulked up" (</w:t>
      </w:r>
      <w:proofErr w:type="spellStart"/>
      <w:r w:rsidRPr="009546C4">
        <w:rPr>
          <w:rFonts w:ascii="Arial" w:hAnsi="Arial" w:cs="Arial"/>
          <w:color w:val="000000" w:themeColor="text1"/>
        </w:rPr>
        <w:t>Kormann</w:t>
      </w:r>
      <w:proofErr w:type="spellEnd"/>
      <w:r w:rsidRPr="009546C4">
        <w:rPr>
          <w:rFonts w:ascii="Arial" w:hAnsi="Arial" w:cs="Arial"/>
          <w:color w:val="000000" w:themeColor="text1"/>
        </w:rPr>
        <w:t xml:space="preserve"> 2017) as protesters would be moved on and any "</w:t>
      </w:r>
      <w:proofErr w:type="spellStart"/>
      <w:r w:rsidRPr="009546C4">
        <w:rPr>
          <w:rFonts w:ascii="Arial" w:hAnsi="Arial" w:cs="Arial"/>
          <w:color w:val="000000" w:themeColor="text1"/>
        </w:rPr>
        <w:t>upswell</w:t>
      </w:r>
      <w:proofErr w:type="spellEnd"/>
      <w:r w:rsidRPr="009546C4">
        <w:rPr>
          <w:rFonts w:ascii="Arial" w:hAnsi="Arial" w:cs="Arial"/>
          <w:color w:val="000000" w:themeColor="text1"/>
        </w:rPr>
        <w:t xml:space="preserve"> in protest would be quashed" (</w:t>
      </w:r>
      <w:proofErr w:type="spellStart"/>
      <w:r w:rsidRPr="009546C4">
        <w:rPr>
          <w:rFonts w:ascii="Arial" w:hAnsi="Arial" w:cs="Arial"/>
          <w:color w:val="000000" w:themeColor="text1"/>
        </w:rPr>
        <w:t>Kormann</w:t>
      </w:r>
      <w:proofErr w:type="spellEnd"/>
      <w:r w:rsidRPr="009546C4">
        <w:rPr>
          <w:rFonts w:ascii="Arial" w:hAnsi="Arial" w:cs="Arial"/>
          <w:color w:val="000000" w:themeColor="text1"/>
        </w:rPr>
        <w:t xml:space="preserve"> 2017). </w:t>
      </w:r>
    </w:p>
    <w:p w14:paraId="030D55CE" w14:textId="77777777" w:rsidR="003511EE" w:rsidRPr="009546C4" w:rsidRDefault="003511EE" w:rsidP="009546C4">
      <w:pPr>
        <w:spacing w:line="480" w:lineRule="auto"/>
        <w:rPr>
          <w:rFonts w:ascii="Arial" w:hAnsi="Arial" w:cs="Arial"/>
          <w:color w:val="000000" w:themeColor="text1"/>
        </w:rPr>
      </w:pPr>
    </w:p>
    <w:p w14:paraId="31A162D4"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Cramer and </w:t>
      </w:r>
      <w:proofErr w:type="spellStart"/>
      <w:r w:rsidRPr="009546C4">
        <w:rPr>
          <w:rFonts w:ascii="Arial" w:hAnsi="Arial" w:cs="Arial"/>
          <w:color w:val="000000" w:themeColor="text1"/>
        </w:rPr>
        <w:t>Hoeven</w:t>
      </w:r>
      <w:proofErr w:type="spellEnd"/>
      <w:r w:rsidRPr="009546C4">
        <w:rPr>
          <w:rFonts w:ascii="Arial" w:hAnsi="Arial" w:cs="Arial"/>
          <w:color w:val="000000" w:themeColor="text1"/>
        </w:rPr>
        <w:t xml:space="preserve"> found support in expelling pipeline protesters through North Dakota Governor Jack Dalrymple. The Governor declared "a state of emergency to deal with peaceful oil pipeline protesters" (Cook 2016), as he "activated the National Guard" (Democracy Now 2016) to support the police in moving the protesters out of their camp. The move followed reports that DA had "unleashed dogs and pepper spray" (Democracy Now 2017). Governor Dalrymple was a large recipient of the Energy and Natural Resources sector contributions (Vote Smart 2017). In doing so Cramer, </w:t>
      </w:r>
      <w:proofErr w:type="spellStart"/>
      <w:r w:rsidRPr="009546C4">
        <w:rPr>
          <w:rFonts w:ascii="Arial" w:hAnsi="Arial" w:cs="Arial"/>
          <w:color w:val="000000" w:themeColor="text1"/>
        </w:rPr>
        <w:t>Hoeven</w:t>
      </w:r>
      <w:proofErr w:type="spellEnd"/>
      <w:r w:rsidRPr="009546C4">
        <w:rPr>
          <w:rFonts w:ascii="Arial" w:hAnsi="Arial" w:cs="Arial"/>
          <w:color w:val="000000" w:themeColor="text1"/>
        </w:rPr>
        <w:t>, and Dalrymple moved beyond being passive allies of the DAPL projects, to allies actively aiding the passage of the pipeline and helping move it towards completion. These actions feed into the debate that elected officials are more beholden to campaign finance contributors than those who voted them in. In this case of evicting protesters, this debate was dragged to extremes as public services, like the National Guard, were used against peaceful members of the public raising the question of whether Citizens United (2010) has allowed corporations to not only ‘buy’ politicians, but also the public services meant to protect the electorate.</w:t>
      </w:r>
    </w:p>
    <w:p w14:paraId="17593231"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 xml:space="preserve">  </w:t>
      </w:r>
    </w:p>
    <w:p w14:paraId="53E73DBE"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Sen. Thune (R-SD), who received $</w:t>
      </w:r>
      <w:r w:rsidRPr="009546C4">
        <w:rPr>
          <w:rFonts w:ascii="Arial" w:eastAsia="Times New Roman" w:hAnsi="Arial" w:cs="Arial"/>
          <w:color w:val="000000"/>
          <w:sz w:val="21"/>
          <w:szCs w:val="22"/>
        </w:rPr>
        <w:t xml:space="preserve">279,070 (CRP 2017) </w:t>
      </w:r>
      <w:r w:rsidRPr="009546C4">
        <w:rPr>
          <w:rFonts w:ascii="Arial" w:hAnsi="Arial" w:cs="Arial"/>
          <w:color w:val="000000" w:themeColor="text1"/>
        </w:rPr>
        <w:t xml:space="preserve">of campaign contributions as is seen in Figure 3, has served on the Senate Committee on Commerce, Science and Transportation since 2013 and currently serves as chairman of the Committee. Under Thune's leadership, this committee has jurisdiction, and therefore high levels of influence, over legislation relating to "inland </w:t>
      </w:r>
      <w:r w:rsidRPr="009546C4">
        <w:rPr>
          <w:rFonts w:ascii="Arial" w:hAnsi="Arial" w:cs="Arial"/>
          <w:color w:val="000000" w:themeColor="text1"/>
        </w:rPr>
        <w:lastRenderedPageBreak/>
        <w:t>waterways [and] pipelines" (John Thune 2017), such as the Mississippi River which is a key water supply to the local Tribe. Thune is also a strong advocate for "advancements in oil extraction [and] expansive oil production from the Bakken formation in neighbouring North Dakota" (John Thune 2017), making him a valuable ally in the completion of DAPL. An ally, whose policy record since 2001 shows that he is willing to consistently vote against environmental protections or any action on climate change and in favour of oil and gas exploration (On the Issues 2016).</w:t>
      </w:r>
    </w:p>
    <w:p w14:paraId="693887D9"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'INSERT FIGURE 3'</w:t>
      </w:r>
    </w:p>
    <w:p w14:paraId="38C08A44" w14:textId="77777777" w:rsidR="003511EE" w:rsidRPr="009546C4" w:rsidRDefault="003511EE" w:rsidP="009546C4">
      <w:pPr>
        <w:spacing w:line="480" w:lineRule="auto"/>
        <w:rPr>
          <w:rFonts w:ascii="Arial" w:hAnsi="Arial" w:cs="Arial"/>
          <w:color w:val="000000" w:themeColor="text1"/>
        </w:rPr>
      </w:pPr>
    </w:p>
    <w:p w14:paraId="4D8524E6"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The data uncovered in the analysis of the contributions made by the banks and companies behind DAPL helps build upon many of the debates in the US political arena. Most notably whether the Supreme Court ruling in 2010, on the Citizens United case, has irreversibly blurred the line between bribery and lobbying. This data suggests, as Wertheimer and Manes (1994) argue, that "elected representatives are so indebted to the special-interest donors [...] they are losing their ability to provide their best judgement" (p.1127) for those who elected them. </w:t>
      </w:r>
    </w:p>
    <w:p w14:paraId="0AC136DC" w14:textId="77777777" w:rsidR="009546C4" w:rsidRPr="009546C4" w:rsidRDefault="009546C4" w:rsidP="009546C4">
      <w:pPr>
        <w:spacing w:line="480" w:lineRule="auto"/>
        <w:rPr>
          <w:rFonts w:ascii="Arial" w:hAnsi="Arial" w:cs="Arial"/>
          <w:b/>
          <w:color w:val="000000" w:themeColor="text1"/>
        </w:rPr>
      </w:pPr>
    </w:p>
    <w:p w14:paraId="07EDF42B" w14:textId="77777777" w:rsidR="003511EE" w:rsidRPr="009546C4" w:rsidRDefault="003511EE" w:rsidP="009546C4">
      <w:pPr>
        <w:spacing w:line="480" w:lineRule="auto"/>
        <w:jc w:val="center"/>
        <w:rPr>
          <w:rFonts w:ascii="Arial" w:hAnsi="Arial" w:cs="Arial"/>
          <w:color w:val="000000" w:themeColor="text1"/>
        </w:rPr>
      </w:pPr>
      <w:r w:rsidRPr="009546C4">
        <w:rPr>
          <w:rFonts w:ascii="Arial" w:hAnsi="Arial" w:cs="Arial"/>
          <w:color w:val="000000" w:themeColor="text1"/>
        </w:rPr>
        <w:t>DONALD TRUMP</w:t>
      </w:r>
    </w:p>
    <w:p w14:paraId="4EBCBDA2" w14:textId="77777777" w:rsidR="003511EE" w:rsidRPr="009546C4" w:rsidRDefault="003511EE" w:rsidP="009546C4">
      <w:pPr>
        <w:spacing w:line="480" w:lineRule="auto"/>
        <w:rPr>
          <w:rFonts w:ascii="Arial" w:hAnsi="Arial" w:cs="Arial"/>
          <w:color w:val="000000" w:themeColor="text1"/>
        </w:rPr>
      </w:pPr>
    </w:p>
    <w:p w14:paraId="39C3C98B"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On 16</w:t>
      </w:r>
      <w:r w:rsidRPr="009546C4">
        <w:rPr>
          <w:rFonts w:ascii="Arial" w:hAnsi="Arial" w:cs="Arial"/>
          <w:color w:val="000000" w:themeColor="text1"/>
          <w:vertAlign w:val="superscript"/>
        </w:rPr>
        <w:t>th</w:t>
      </w:r>
      <w:r w:rsidRPr="009546C4">
        <w:rPr>
          <w:rFonts w:ascii="Arial" w:hAnsi="Arial" w:cs="Arial"/>
          <w:color w:val="000000" w:themeColor="text1"/>
        </w:rPr>
        <w:t xml:space="preserve"> June 2015, New York businessman Donald Trump officially announced that he would be running for the Presidency of the United States. Donald Trump would go on to become the "only US President ever with no political or military experience" (Crockett, 2017). However, through his business career, Donald Trump made numerous political actions., including posts on social media, campaign finance contributions, and investments in government-backed projects.</w:t>
      </w:r>
    </w:p>
    <w:p w14:paraId="27179D3C" w14:textId="77777777" w:rsidR="003511EE" w:rsidRPr="009546C4" w:rsidRDefault="003511EE" w:rsidP="009546C4">
      <w:pPr>
        <w:spacing w:line="480" w:lineRule="auto"/>
        <w:rPr>
          <w:rFonts w:ascii="Arial" w:hAnsi="Arial" w:cs="Arial"/>
          <w:color w:val="000000" w:themeColor="text1"/>
        </w:rPr>
      </w:pPr>
    </w:p>
    <w:p w14:paraId="4FF7C211"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In 2016 during his presidential campaign, Trump received $22,087 (CRP 2017) in contributions from ETE and MP, as is shown in figure 4, both making above company-average contributions to his campaign (CRP 2017). These contributions hold high levels of significance because, unlike the banks, ETE and MP have a far more limited range of lobbying interests. ETE and MP both have the primary objective of securing the completion of DAPL. Therefore, the contributions made to Trump by ETE and MP are more likely to be deliberate attempts to "influence legislators" (Chen et al. 2015, p.444) - in this case President Trump in the hope he would further the completion of DAPL. </w:t>
      </w:r>
    </w:p>
    <w:p w14:paraId="6EDCD3A6" w14:textId="77777777" w:rsidR="003511EE" w:rsidRPr="009546C4" w:rsidRDefault="003511EE" w:rsidP="009546C4">
      <w:pPr>
        <w:spacing w:line="480" w:lineRule="auto"/>
        <w:rPr>
          <w:rFonts w:ascii="Arial" w:hAnsi="Arial" w:cs="Arial"/>
          <w:color w:val="000000" w:themeColor="text1"/>
        </w:rPr>
      </w:pPr>
    </w:p>
    <w:p w14:paraId="28B08077"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After receiving the contributions, broken down in figure 4, Donald Trump was inaugurated as President, on 20</w:t>
      </w:r>
      <w:r w:rsidRPr="009546C4">
        <w:rPr>
          <w:rFonts w:ascii="Arial" w:hAnsi="Arial" w:cs="Arial"/>
          <w:color w:val="000000" w:themeColor="text1"/>
          <w:vertAlign w:val="superscript"/>
        </w:rPr>
        <w:t>th</w:t>
      </w:r>
      <w:r w:rsidRPr="009546C4">
        <w:rPr>
          <w:rFonts w:ascii="Arial" w:hAnsi="Arial" w:cs="Arial"/>
          <w:color w:val="000000" w:themeColor="text1"/>
        </w:rPr>
        <w:t xml:space="preserve"> January 2017. Trump then signed E.O. 13766 on the 24</w:t>
      </w:r>
      <w:r w:rsidRPr="009546C4">
        <w:rPr>
          <w:rFonts w:ascii="Arial" w:hAnsi="Arial" w:cs="Arial"/>
          <w:color w:val="000000" w:themeColor="text1"/>
          <w:vertAlign w:val="superscript"/>
        </w:rPr>
        <w:t>th</w:t>
      </w:r>
      <w:r w:rsidRPr="009546C4">
        <w:rPr>
          <w:rFonts w:ascii="Arial" w:hAnsi="Arial" w:cs="Arial"/>
          <w:color w:val="000000" w:themeColor="text1"/>
        </w:rPr>
        <w:t xml:space="preserve"> January 2017, four days after being sworn in. This E.O. was designed to push through the construction of the Keystone XL pipeline and DAPL (Garcia 2017). Given the speed at which Trump signed this E.O. it is likely that the construction of DAPL was a high priority to Trump. This E.O. clearly shifted the "market opportunities in </w:t>
      </w:r>
      <w:proofErr w:type="spellStart"/>
      <w:r w:rsidRPr="009546C4">
        <w:rPr>
          <w:rFonts w:ascii="Arial" w:hAnsi="Arial" w:cs="Arial"/>
          <w:color w:val="000000" w:themeColor="text1"/>
        </w:rPr>
        <w:t>favor</w:t>
      </w:r>
      <w:proofErr w:type="spellEnd"/>
      <w:r w:rsidRPr="009546C4">
        <w:rPr>
          <w:rFonts w:ascii="Arial" w:hAnsi="Arial" w:cs="Arial"/>
          <w:color w:val="000000" w:themeColor="text1"/>
        </w:rPr>
        <w:t>" (</w:t>
      </w:r>
      <w:proofErr w:type="spellStart"/>
      <w:r w:rsidRPr="009546C4">
        <w:rPr>
          <w:rFonts w:ascii="Arial" w:hAnsi="Arial" w:cs="Arial"/>
          <w:color w:val="000000" w:themeColor="text1"/>
        </w:rPr>
        <w:t>Kabir</w:t>
      </w:r>
      <w:proofErr w:type="spellEnd"/>
      <w:r w:rsidRPr="009546C4">
        <w:rPr>
          <w:rFonts w:ascii="Arial" w:hAnsi="Arial" w:cs="Arial"/>
          <w:color w:val="000000" w:themeColor="text1"/>
        </w:rPr>
        <w:t xml:space="preserve"> Hassan et al. 2016, p.126) of those supporting DAPL. The day following Trump signing E.O. 13766, the Shares of ETP rose by "more than 7.5%, hitting its highest level since mid-November" (Bukhari 2017). ETP's stock also took a similar jump on November 9</w:t>
      </w:r>
      <w:r w:rsidRPr="009546C4">
        <w:rPr>
          <w:rFonts w:ascii="Arial" w:hAnsi="Arial" w:cs="Arial"/>
          <w:color w:val="000000" w:themeColor="text1"/>
          <w:vertAlign w:val="superscript"/>
        </w:rPr>
        <w:t>th</w:t>
      </w:r>
      <w:r w:rsidRPr="009546C4">
        <w:rPr>
          <w:rFonts w:ascii="Arial" w:hAnsi="Arial" w:cs="Arial"/>
          <w:color w:val="000000" w:themeColor="text1"/>
        </w:rPr>
        <w:t xml:space="preserve"> (Market Watch 2017), when Trump was elected U.S. President (</w:t>
      </w:r>
      <w:proofErr w:type="spellStart"/>
      <w:r w:rsidRPr="009546C4">
        <w:rPr>
          <w:rFonts w:ascii="Arial" w:hAnsi="Arial" w:cs="Arial"/>
          <w:color w:val="000000" w:themeColor="text1"/>
        </w:rPr>
        <w:t>Flegenheimer</w:t>
      </w:r>
      <w:proofErr w:type="spellEnd"/>
      <w:r w:rsidRPr="009546C4">
        <w:rPr>
          <w:rFonts w:ascii="Arial" w:hAnsi="Arial" w:cs="Arial"/>
          <w:color w:val="000000" w:themeColor="text1"/>
        </w:rPr>
        <w:t xml:space="preserve"> and </w:t>
      </w:r>
      <w:proofErr w:type="spellStart"/>
      <w:r w:rsidRPr="009546C4">
        <w:rPr>
          <w:rFonts w:ascii="Arial" w:hAnsi="Arial" w:cs="Arial"/>
          <w:color w:val="000000" w:themeColor="text1"/>
        </w:rPr>
        <w:t>Barbaro</w:t>
      </w:r>
      <w:proofErr w:type="spellEnd"/>
      <w:r w:rsidRPr="009546C4">
        <w:rPr>
          <w:rFonts w:ascii="Arial" w:hAnsi="Arial" w:cs="Arial"/>
          <w:color w:val="000000" w:themeColor="text1"/>
        </w:rPr>
        <w:t xml:space="preserve"> 2016). MP's stock also jumped up upon the signing of E.O. 13766 and P66 also saw similar stock values jump on these occasions (Market Watch 2017). Such cause and effects of campaign contributions are a prime example of what Former President Jimmy Carter warned of when he </w:t>
      </w:r>
      <w:r w:rsidRPr="009546C4">
        <w:rPr>
          <w:rFonts w:ascii="Arial" w:hAnsi="Arial" w:cs="Arial"/>
          <w:color w:val="000000" w:themeColor="text1"/>
        </w:rPr>
        <w:lastRenderedPageBreak/>
        <w:t>declared that America had become a "an oligarchy with unlimited political bribery” that had witnessed:</w:t>
      </w:r>
    </w:p>
    <w:p w14:paraId="163D2422" w14:textId="77777777" w:rsidR="003511EE" w:rsidRPr="009546C4" w:rsidRDefault="003511EE" w:rsidP="009546C4">
      <w:pPr>
        <w:spacing w:line="480" w:lineRule="auto"/>
        <w:jc w:val="center"/>
        <w:rPr>
          <w:rFonts w:ascii="Arial" w:hAnsi="Arial" w:cs="Arial"/>
          <w:i/>
          <w:color w:val="000000" w:themeColor="text1"/>
        </w:rPr>
      </w:pPr>
      <w:r w:rsidRPr="009546C4">
        <w:rPr>
          <w:rFonts w:ascii="Arial" w:hAnsi="Arial" w:cs="Arial"/>
          <w:i/>
          <w:color w:val="000000" w:themeColor="text1"/>
        </w:rPr>
        <w:t xml:space="preserve">"a complete subversion [of the] political system as a payoff to major contributors, who want and expect, and sometimes get </w:t>
      </w:r>
      <w:proofErr w:type="spellStart"/>
      <w:r w:rsidRPr="009546C4">
        <w:rPr>
          <w:rFonts w:ascii="Arial" w:hAnsi="Arial" w:cs="Arial"/>
          <w:i/>
          <w:color w:val="000000" w:themeColor="text1"/>
        </w:rPr>
        <w:t>favors</w:t>
      </w:r>
      <w:proofErr w:type="spellEnd"/>
      <w:r w:rsidRPr="009546C4">
        <w:rPr>
          <w:rFonts w:ascii="Arial" w:hAnsi="Arial" w:cs="Arial"/>
          <w:i/>
          <w:color w:val="000000" w:themeColor="text1"/>
        </w:rPr>
        <w:t xml:space="preserve"> for themselves after the election's over" </w:t>
      </w:r>
    </w:p>
    <w:p w14:paraId="429FEA18" w14:textId="77777777" w:rsidR="003511EE" w:rsidRPr="009546C4" w:rsidRDefault="003511EE" w:rsidP="009546C4">
      <w:pPr>
        <w:spacing w:line="480" w:lineRule="auto"/>
        <w:jc w:val="center"/>
        <w:rPr>
          <w:rFonts w:ascii="Arial" w:hAnsi="Arial" w:cs="Arial"/>
          <w:i/>
          <w:color w:val="000000" w:themeColor="text1"/>
        </w:rPr>
      </w:pPr>
      <w:r w:rsidRPr="009546C4">
        <w:rPr>
          <w:rFonts w:ascii="Arial" w:hAnsi="Arial" w:cs="Arial"/>
          <w:i/>
          <w:color w:val="000000" w:themeColor="text1"/>
        </w:rPr>
        <w:t>(Thon Hartmann Program 2015).</w:t>
      </w:r>
    </w:p>
    <w:p w14:paraId="0BE467F9"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These fears are founded in the evolution of the American political system where the ideal of 'one vote, one person' and 'an equal voice for all', are being diminished by corporations dumping "billions of dollars into the political process to buy elections for politicians who will be beholden to them" (Sanders 2016, p.189).</w:t>
      </w:r>
    </w:p>
    <w:p w14:paraId="54757959"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'INSERT FIGURE 4'</w:t>
      </w:r>
    </w:p>
    <w:p w14:paraId="39BD2685" w14:textId="77777777" w:rsidR="003511EE" w:rsidRPr="009546C4" w:rsidRDefault="003511EE" w:rsidP="009546C4">
      <w:pPr>
        <w:spacing w:line="480" w:lineRule="auto"/>
        <w:rPr>
          <w:rFonts w:ascii="Arial" w:hAnsi="Arial" w:cs="Arial"/>
          <w:color w:val="000000" w:themeColor="text1"/>
        </w:rPr>
      </w:pPr>
    </w:p>
    <w:p w14:paraId="287B9855"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On the 19</w:t>
      </w:r>
      <w:r w:rsidRPr="009546C4">
        <w:rPr>
          <w:rFonts w:ascii="Arial" w:hAnsi="Arial" w:cs="Arial"/>
          <w:color w:val="000000" w:themeColor="text1"/>
          <w:vertAlign w:val="superscript"/>
        </w:rPr>
        <w:t>th</w:t>
      </w:r>
      <w:r w:rsidRPr="009546C4">
        <w:rPr>
          <w:rFonts w:ascii="Arial" w:hAnsi="Arial" w:cs="Arial"/>
          <w:color w:val="000000" w:themeColor="text1"/>
        </w:rPr>
        <w:t xml:space="preserve"> September 2016, the Wisconsin Democratic Party called upon Trump to release his tax returns (2016). Senator Tammy Baldwin was quoted saying, it "is way past due for Donald Trump to release his tax returns" (Democratic Party of Wisconsin 2016). At the time of this study, Trump is yet to release any tax returns, but on 15</w:t>
      </w:r>
      <w:r w:rsidRPr="009546C4">
        <w:rPr>
          <w:rFonts w:ascii="Arial" w:hAnsi="Arial" w:cs="Arial"/>
          <w:color w:val="000000" w:themeColor="text1"/>
          <w:vertAlign w:val="superscript"/>
        </w:rPr>
        <w:t>th</w:t>
      </w:r>
      <w:r w:rsidRPr="009546C4">
        <w:rPr>
          <w:rFonts w:ascii="Arial" w:hAnsi="Arial" w:cs="Arial"/>
          <w:color w:val="000000" w:themeColor="text1"/>
        </w:rPr>
        <w:t xml:space="preserve"> March 2017, Trump's 2005 tax return was leaked over Twitter (Stein 2017). While it is </w:t>
      </w:r>
      <w:del w:id="2" w:author="Benjamin Piper (i7621068)" w:date="2017-09-25T19:10:00Z">
        <w:r w:rsidRPr="009546C4" w:rsidDel="004A292B">
          <w:rPr>
            <w:rFonts w:ascii="Arial" w:hAnsi="Arial" w:cs="Arial"/>
            <w:color w:val="000000" w:themeColor="text1"/>
          </w:rPr>
          <w:delText>felt</w:delText>
        </w:r>
      </w:del>
      <w:ins w:id="3" w:author="Benjamin Piper (i7621068)" w:date="2017-09-25T19:10:00Z">
        <w:r w:rsidRPr="009546C4">
          <w:rPr>
            <w:rFonts w:ascii="Arial" w:hAnsi="Arial" w:cs="Arial"/>
            <w:color w:val="000000" w:themeColor="text1"/>
          </w:rPr>
          <w:t>felt,</w:t>
        </w:r>
      </w:ins>
      <w:r w:rsidRPr="009546C4">
        <w:rPr>
          <w:rFonts w:ascii="Arial" w:hAnsi="Arial" w:cs="Arial"/>
          <w:color w:val="000000" w:themeColor="text1"/>
        </w:rPr>
        <w:t xml:space="preserve"> this leak fell out of the appropriate scope of this study the CRP (2017) has released Trump's financial disclosure forms for 2014 and 2015, filed in 2015 and 2016 respectively. They reveal the reported value of Trump's investments in various organisations including numerous DAPL stakeholders. The value of Trump's investments in these banks and corporations may have reached a top value of $20,761,000 (CRP 2017), including investments in ten banks involved in funding DAPL. Additionally, President Trump had sizable investments in two companies directly involved in the construction of DAPL, ETP and P66. Overall </w:t>
      </w:r>
      <w:r w:rsidRPr="009546C4">
        <w:rPr>
          <w:rFonts w:ascii="Arial" w:hAnsi="Arial" w:cs="Arial"/>
          <w:color w:val="000000" w:themeColor="text1"/>
        </w:rPr>
        <w:lastRenderedPageBreak/>
        <w:t>Trump stood to gain approximately $1.3 million out of the success of ETP and P66 (CRP 2017). Trump supported these investments, with additional investments in various key DAPL candidates’ campaigns. Trump has been making political contributions throughout the focus period of this study. However, Trump was most generous to key candidates in the 2014 and 2016 election cycles, contributing $23,800 (CRP 2017), including to the Iowa Republican Party.</w:t>
      </w:r>
    </w:p>
    <w:p w14:paraId="288FAA74" w14:textId="77777777" w:rsidR="003511EE" w:rsidRPr="009546C4" w:rsidRDefault="003511EE" w:rsidP="009546C4">
      <w:pPr>
        <w:spacing w:line="480" w:lineRule="auto"/>
        <w:rPr>
          <w:rFonts w:ascii="Arial" w:hAnsi="Arial" w:cs="Arial"/>
          <w:color w:val="000000" w:themeColor="text1"/>
        </w:rPr>
      </w:pPr>
    </w:p>
    <w:p w14:paraId="2A8AF91C"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It remains unclear how much Trump had invested in these companies when signing E.O. 13766. Further release of Trump's taxes or financial disclosure would be required to determine an exact value. However, during the Presidential transition period over 2016 and 2017, any claims that Trump's investments were a source of conflict of interest were curtly dismissed (</w:t>
      </w:r>
      <w:proofErr w:type="spellStart"/>
      <w:r w:rsidRPr="009546C4">
        <w:rPr>
          <w:rFonts w:ascii="Arial" w:hAnsi="Arial" w:cs="Arial"/>
          <w:color w:val="000000" w:themeColor="text1"/>
        </w:rPr>
        <w:t>Revesz</w:t>
      </w:r>
      <w:proofErr w:type="spellEnd"/>
      <w:r w:rsidRPr="009546C4">
        <w:rPr>
          <w:rFonts w:ascii="Arial" w:hAnsi="Arial" w:cs="Arial"/>
          <w:color w:val="000000" w:themeColor="text1"/>
        </w:rPr>
        <w:t xml:space="preserve"> 2016); as was any discussion of how much President had invested in other companies which may be a source of conflict. Despite the claims of the Trump transition team, that his former business investments would have no effect on his Presidential decision making. The fact that one of his first actions as President, E.O. 13766, directly affected investments he may have, calls into question the democratic nature of a President with split interests. Should the President act in a manner which deliberately effects positive personal fiscal outcomes through legislation signed by themselves, or does this fall under the definition of a corrupt action?</w:t>
      </w:r>
    </w:p>
    <w:p w14:paraId="30838043" w14:textId="77777777" w:rsidR="003511EE" w:rsidRPr="009546C4" w:rsidRDefault="003511EE" w:rsidP="009546C4">
      <w:pPr>
        <w:spacing w:line="480" w:lineRule="auto"/>
        <w:rPr>
          <w:rFonts w:ascii="Arial" w:hAnsi="Arial" w:cs="Arial"/>
          <w:color w:val="000000" w:themeColor="text1"/>
        </w:rPr>
      </w:pPr>
    </w:p>
    <w:p w14:paraId="3FDC630E"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Although we are unable to determine the exact level President Trump has invested in ETP or P66, at the time of passing E.O. </w:t>
      </w:r>
      <w:del w:id="4" w:author="Benjamin Piper (i7621068)" w:date="2017-09-25T19:10:00Z">
        <w:r w:rsidRPr="009546C4" w:rsidDel="004A292B">
          <w:rPr>
            <w:rFonts w:ascii="Arial" w:hAnsi="Arial" w:cs="Arial"/>
            <w:color w:val="000000" w:themeColor="text1"/>
          </w:rPr>
          <w:delText>13766,we</w:delText>
        </w:r>
      </w:del>
      <w:ins w:id="5" w:author="Benjamin Piper (i7621068)" w:date="2017-09-25T19:10:00Z">
        <w:r w:rsidRPr="009546C4">
          <w:rPr>
            <w:rFonts w:ascii="Arial" w:hAnsi="Arial" w:cs="Arial"/>
            <w:color w:val="000000" w:themeColor="text1"/>
          </w:rPr>
          <w:t>13766, we</w:t>
        </w:r>
      </w:ins>
      <w:r w:rsidRPr="009546C4">
        <w:rPr>
          <w:rFonts w:ascii="Arial" w:hAnsi="Arial" w:cs="Arial"/>
          <w:color w:val="000000" w:themeColor="text1"/>
        </w:rPr>
        <w:t xml:space="preserve"> can pinpoint how much Kelcy Warren, the Chief Executive Officer and Chairman of the Board of Directors at ETP, who also "serves as Chairman of the Board of Director" (Energy </w:t>
      </w:r>
      <w:r w:rsidRPr="009546C4">
        <w:rPr>
          <w:rFonts w:ascii="Arial" w:hAnsi="Arial" w:cs="Arial"/>
          <w:color w:val="000000" w:themeColor="text1"/>
        </w:rPr>
        <w:lastRenderedPageBreak/>
        <w:t>Transfer 2017) at ETE, invested in the success of Trump. Over the course of three separate contributions, Warren contributed a total of $103,000 to Donald Trump's official campaign and the Trump Victory fund (FEC 2016). The Federal Election Commission (FEC) reports that Warren made a maximum contribution to the Trump campaign of $2,700 (FEC 2016), however, another $300 contribution was also made separately by Warren. These two contributions may have broken FEC rules, as it exceeds the maximum contribution allowance to an individual campaign (FEC 2016). In addition to the $103,000 Warren contributed to Trump, he also contributed $66,800 to the Republican National Committee (FEC 2016). These payments were made a month after Trump sealed enough delegates to win the Republican nomination (BBC 2016). The positions held by Warren in ETP and ETE, provide a clear incentive for him to attempt to "persuade [Trump's] support [for] political acts that benefit" (</w:t>
      </w:r>
      <w:proofErr w:type="spellStart"/>
      <w:r w:rsidRPr="009546C4">
        <w:rPr>
          <w:rFonts w:ascii="Arial" w:hAnsi="Arial" w:cs="Arial"/>
          <w:color w:val="000000" w:themeColor="text1"/>
        </w:rPr>
        <w:t>Kabir</w:t>
      </w:r>
      <w:proofErr w:type="spellEnd"/>
      <w:r w:rsidRPr="009546C4">
        <w:rPr>
          <w:rFonts w:ascii="Arial" w:hAnsi="Arial" w:cs="Arial"/>
          <w:color w:val="000000" w:themeColor="text1"/>
        </w:rPr>
        <w:t xml:space="preserve"> Hassan et al. 2016, p.127) Warren's corporations. Given that DAPL is a multi-billion-dollar project, it is highly likely that Warren, as CEO and Chairman of ETP and ETE, would see a significant monetary benefit from the success of the project</w:t>
      </w:r>
      <w:ins w:id="6" w:author="David,McQueen" w:date="2017-09-25T15:22:00Z">
        <w:r w:rsidRPr="009546C4">
          <w:rPr>
            <w:rFonts w:ascii="Arial" w:hAnsi="Arial" w:cs="Arial"/>
            <w:color w:val="000000" w:themeColor="text1"/>
          </w:rPr>
          <w:t>:</w:t>
        </w:r>
      </w:ins>
      <w:del w:id="7" w:author="David,McQueen" w:date="2017-09-25T15:22:00Z">
        <w:r w:rsidRPr="009546C4" w:rsidDel="000949BD">
          <w:rPr>
            <w:rFonts w:ascii="Arial" w:hAnsi="Arial" w:cs="Arial"/>
            <w:color w:val="000000" w:themeColor="text1"/>
          </w:rPr>
          <w:delText>. A</w:delText>
        </w:r>
      </w:del>
      <w:r w:rsidRPr="009546C4">
        <w:rPr>
          <w:rFonts w:ascii="Arial" w:hAnsi="Arial" w:cs="Arial"/>
          <w:color w:val="000000" w:themeColor="text1"/>
        </w:rPr>
        <w:t xml:space="preserve"> a benefit which is reflected in the stock value jumps of ETP</w:t>
      </w:r>
      <w:ins w:id="8" w:author="Benjamin Piper (i7621068)" w:date="2017-09-25T19:33:00Z">
        <w:r w:rsidRPr="009546C4">
          <w:rPr>
            <w:rFonts w:ascii="Arial" w:hAnsi="Arial" w:cs="Arial"/>
            <w:color w:val="000000" w:themeColor="text1"/>
          </w:rPr>
          <w:t xml:space="preserve">. </w:t>
        </w:r>
      </w:ins>
      <w:del w:id="9" w:author="Benjamin Piper (i7621068)" w:date="2017-09-25T19:33:00Z">
        <w:r w:rsidRPr="009546C4" w:rsidDel="003C02FF">
          <w:rPr>
            <w:rFonts w:ascii="Arial" w:hAnsi="Arial" w:cs="Arial"/>
            <w:color w:val="000000" w:themeColor="text1"/>
          </w:rPr>
          <w:delText xml:space="preserve">, around Trump's election as President </w:delText>
        </w:r>
        <w:r w:rsidRPr="009546C4" w:rsidDel="003C02FF">
          <w:rPr>
            <w:rStyle w:val="CommentReference"/>
            <w:rFonts w:ascii="Arial" w:eastAsia="Cambria" w:hAnsi="Arial" w:cs="Arial"/>
            <w:lang w:eastAsia="en-US"/>
          </w:rPr>
          <w:commentReference w:id="10"/>
        </w:r>
        <w:r w:rsidRPr="009546C4" w:rsidDel="003C02FF">
          <w:rPr>
            <w:rFonts w:ascii="Arial" w:hAnsi="Arial" w:cs="Arial"/>
            <w:color w:val="000000" w:themeColor="text1"/>
          </w:rPr>
          <w:delText xml:space="preserve">and the signing of E.O.13766 (Bukhari 2017). </w:delText>
        </w:r>
      </w:del>
      <w:r w:rsidRPr="009546C4">
        <w:rPr>
          <w:rFonts w:ascii="Arial" w:hAnsi="Arial" w:cs="Arial"/>
          <w:color w:val="000000" w:themeColor="text1"/>
        </w:rPr>
        <w:t xml:space="preserve">Therefore, this gives Warren a high incentive, both personally and corporately, that he should do all within his power to ensure its success. The potential monetary gains from the project’s success are very likely to outweigh the cost of $169,800 worth of contributions (FEC 2016) and were, in all </w:t>
      </w:r>
      <w:del w:id="11" w:author="Benjamin Piper (i7621068)" w:date="2017-09-25T19:10:00Z">
        <w:r w:rsidRPr="009546C4" w:rsidDel="004A292B">
          <w:rPr>
            <w:rFonts w:ascii="Arial" w:hAnsi="Arial" w:cs="Arial"/>
            <w:color w:val="000000" w:themeColor="text1"/>
          </w:rPr>
          <w:delText>likelihood,made</w:delText>
        </w:r>
      </w:del>
      <w:ins w:id="12" w:author="Benjamin Piper (i7621068)" w:date="2017-09-25T19:10:00Z">
        <w:r w:rsidRPr="009546C4">
          <w:rPr>
            <w:rFonts w:ascii="Arial" w:hAnsi="Arial" w:cs="Arial"/>
            <w:color w:val="000000" w:themeColor="text1"/>
          </w:rPr>
          <w:t>likelihood, made</w:t>
        </w:r>
      </w:ins>
      <w:r w:rsidRPr="009546C4">
        <w:rPr>
          <w:rFonts w:ascii="Arial" w:hAnsi="Arial" w:cs="Arial"/>
          <w:color w:val="000000" w:themeColor="text1"/>
        </w:rPr>
        <w:t xml:space="preserve"> to help influence the legislative process (Lord 2000, p.303). It is possible that Warren hoped any influence these payments had on the legislative process would benefit his company through "reductions in regulatory compliance costs, increases in government procurement contracts, increases in </w:t>
      </w:r>
      <w:r w:rsidRPr="009546C4">
        <w:rPr>
          <w:rFonts w:ascii="Arial" w:hAnsi="Arial" w:cs="Arial"/>
          <w:color w:val="000000" w:themeColor="text1"/>
        </w:rPr>
        <w:lastRenderedPageBreak/>
        <w:t>protective trade or industrial entry barriers" (</w:t>
      </w:r>
      <w:proofErr w:type="spellStart"/>
      <w:r w:rsidRPr="009546C4">
        <w:rPr>
          <w:rFonts w:ascii="Arial" w:hAnsi="Arial" w:cs="Arial"/>
          <w:color w:val="000000" w:themeColor="text1"/>
        </w:rPr>
        <w:t>Kabir</w:t>
      </w:r>
      <w:proofErr w:type="spellEnd"/>
      <w:r w:rsidRPr="009546C4">
        <w:rPr>
          <w:rFonts w:ascii="Arial" w:hAnsi="Arial" w:cs="Arial"/>
          <w:color w:val="000000" w:themeColor="text1"/>
        </w:rPr>
        <w:t xml:space="preserve"> Hassan et al. 2016, p.126). Without access to any logs made during meetings between Warren and Trump, it is not possible to determine whether an E.O. was discussed.</w:t>
      </w:r>
    </w:p>
    <w:p w14:paraId="04D0EC54" w14:textId="77777777" w:rsidR="003511EE" w:rsidRPr="009546C4" w:rsidRDefault="003511EE" w:rsidP="009546C4">
      <w:pPr>
        <w:spacing w:line="480" w:lineRule="auto"/>
        <w:rPr>
          <w:rFonts w:ascii="Arial" w:hAnsi="Arial" w:cs="Arial"/>
          <w:color w:val="000000" w:themeColor="text1"/>
        </w:rPr>
      </w:pPr>
    </w:p>
    <w:p w14:paraId="5E06F6A1" w14:textId="77777777" w:rsidR="003511EE" w:rsidRPr="009546C4" w:rsidRDefault="003511EE" w:rsidP="009546C4">
      <w:pPr>
        <w:spacing w:line="480" w:lineRule="auto"/>
        <w:jc w:val="center"/>
        <w:rPr>
          <w:rFonts w:ascii="Arial" w:hAnsi="Arial" w:cs="Arial"/>
          <w:color w:val="000000" w:themeColor="text1"/>
        </w:rPr>
      </w:pPr>
      <w:r w:rsidRPr="009546C4">
        <w:rPr>
          <w:rFonts w:ascii="Arial" w:hAnsi="Arial" w:cs="Arial"/>
          <w:color w:val="000000" w:themeColor="text1"/>
        </w:rPr>
        <w:t>TARGETED POLICY</w:t>
      </w:r>
    </w:p>
    <w:p w14:paraId="4C306D75" w14:textId="77777777" w:rsidR="003511EE" w:rsidRPr="009546C4" w:rsidRDefault="003511EE" w:rsidP="009546C4">
      <w:pPr>
        <w:spacing w:line="480" w:lineRule="auto"/>
        <w:rPr>
          <w:rFonts w:ascii="Arial" w:hAnsi="Arial" w:cs="Arial"/>
          <w:color w:val="000000" w:themeColor="text1"/>
        </w:rPr>
      </w:pPr>
    </w:p>
    <w:p w14:paraId="78E3FBB7"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To build DAPL, the USACE are required to "comply with several environmental laws" (</w:t>
      </w:r>
      <w:proofErr w:type="spellStart"/>
      <w:r w:rsidRPr="009546C4">
        <w:rPr>
          <w:rFonts w:ascii="Arial" w:hAnsi="Arial" w:cs="Arial"/>
          <w:color w:val="000000" w:themeColor="text1"/>
        </w:rPr>
        <w:t>Brodwin</w:t>
      </w:r>
      <w:proofErr w:type="spellEnd"/>
      <w:r w:rsidRPr="009546C4">
        <w:rPr>
          <w:rFonts w:ascii="Arial" w:hAnsi="Arial" w:cs="Arial"/>
          <w:color w:val="000000" w:themeColor="text1"/>
        </w:rPr>
        <w:t xml:space="preserve"> 2016), including the NEPA and the CWA. These were passed for the protection of the environment which supports both human activity and wildlife, many argue that pipelines, like DAPL, violate these laws. These arguments include studies such as the Pipeline and Hazardous Materials Safety Administration (PHMSA) report in 2017 which, since 1997, found a total of 11,462 significant pipeline incidents in the US, leading to 324 fatalities (2017).  The PHMSA also reports 1,331 injuries and more than $7 Billion worth of reported costs (2017). Additionally, studies have shown that those exposed to oil-contaminated water are more likely to contract various forms of cancer (Gay et al. 2010, p.67), amongst other adverse health effects.</w:t>
      </w:r>
    </w:p>
    <w:p w14:paraId="5D3C8FFE" w14:textId="77777777" w:rsidR="003511EE" w:rsidRPr="009546C4" w:rsidRDefault="003511EE" w:rsidP="009546C4">
      <w:pPr>
        <w:spacing w:line="480" w:lineRule="auto"/>
        <w:rPr>
          <w:rFonts w:ascii="Arial" w:hAnsi="Arial" w:cs="Arial"/>
          <w:color w:val="000000" w:themeColor="text1"/>
        </w:rPr>
      </w:pPr>
    </w:p>
    <w:p w14:paraId="776CEE7E"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On the 23</w:t>
      </w:r>
      <w:r w:rsidRPr="009546C4">
        <w:rPr>
          <w:rFonts w:ascii="Arial" w:hAnsi="Arial" w:cs="Arial"/>
          <w:color w:val="000000" w:themeColor="text1"/>
          <w:vertAlign w:val="superscript"/>
        </w:rPr>
        <w:t>rd</w:t>
      </w:r>
      <w:r w:rsidRPr="009546C4">
        <w:rPr>
          <w:rFonts w:ascii="Arial" w:hAnsi="Arial" w:cs="Arial"/>
          <w:color w:val="000000" w:themeColor="text1"/>
        </w:rPr>
        <w:t xml:space="preserve"> September 2016 </w:t>
      </w:r>
      <w:proofErr w:type="gramStart"/>
      <w:r w:rsidRPr="009546C4">
        <w:rPr>
          <w:rFonts w:ascii="Arial" w:hAnsi="Arial" w:cs="Arial"/>
          <w:color w:val="000000" w:themeColor="text1"/>
        </w:rPr>
        <w:t>UN</w:t>
      </w:r>
      <w:proofErr w:type="gramEnd"/>
      <w:r w:rsidRPr="009546C4">
        <w:rPr>
          <w:rFonts w:ascii="Arial" w:hAnsi="Arial" w:cs="Arial"/>
          <w:color w:val="000000" w:themeColor="text1"/>
        </w:rPr>
        <w:t xml:space="preserve"> Special Rapporteur on the rights of Indigenous peoples, Victoria </w:t>
      </w:r>
      <w:proofErr w:type="spellStart"/>
      <w:r w:rsidRPr="009546C4">
        <w:rPr>
          <w:rFonts w:ascii="Arial" w:hAnsi="Arial" w:cs="Arial"/>
          <w:color w:val="000000" w:themeColor="text1"/>
        </w:rPr>
        <w:t>Tauli-Corpuz</w:t>
      </w:r>
      <w:proofErr w:type="spellEnd"/>
      <w:r w:rsidRPr="009546C4">
        <w:rPr>
          <w:rFonts w:ascii="Arial" w:hAnsi="Arial" w:cs="Arial"/>
          <w:color w:val="000000" w:themeColor="text1"/>
        </w:rPr>
        <w:t xml:space="preserve"> called on the United States to halt the </w:t>
      </w:r>
      <w:del w:id="13" w:author="Benjamin Piper (i7621068)" w:date="2017-09-25T19:09:00Z">
        <w:r w:rsidRPr="009546C4" w:rsidDel="004A292B">
          <w:rPr>
            <w:rFonts w:ascii="Arial" w:hAnsi="Arial" w:cs="Arial"/>
            <w:color w:val="000000" w:themeColor="text1"/>
          </w:rPr>
          <w:delText>constructionof</w:delText>
        </w:r>
      </w:del>
      <w:ins w:id="14" w:author="Benjamin Piper (i7621068)" w:date="2017-09-25T19:09:00Z">
        <w:r w:rsidRPr="009546C4">
          <w:rPr>
            <w:rFonts w:ascii="Arial" w:hAnsi="Arial" w:cs="Arial"/>
            <w:color w:val="000000" w:themeColor="text1"/>
          </w:rPr>
          <w:t>construction of</w:t>
        </w:r>
      </w:ins>
      <w:r w:rsidRPr="009546C4">
        <w:rPr>
          <w:rFonts w:ascii="Arial" w:hAnsi="Arial" w:cs="Arial"/>
          <w:color w:val="000000" w:themeColor="text1"/>
        </w:rPr>
        <w:t xml:space="preserve"> the pipeline, which posed "a significant risk to the drinking water of the Standing Rock Sioux Tribe" (Cohn 2016). The Tribe also believed that the pipeline "would damage and destroy sites of great historic, religious, and cultural significance to the Tribe" (Standing Rock Sioux Tribe 2016). Despite such fears, the USACE issued multiple federal authorizations needed to </w:t>
      </w:r>
      <w:r w:rsidRPr="009546C4">
        <w:rPr>
          <w:rFonts w:ascii="Arial" w:hAnsi="Arial" w:cs="Arial"/>
          <w:color w:val="000000" w:themeColor="text1"/>
        </w:rPr>
        <w:lastRenderedPageBreak/>
        <w:t>construct the pipeline leading to Tribal accusations of multiple violations "including the Clean Water Act, National Historic Preservation Act and National Environmental Policy Act" (Cohn 2016).</w:t>
      </w:r>
    </w:p>
    <w:p w14:paraId="29065535" w14:textId="77777777" w:rsidR="003511EE" w:rsidRPr="009546C4" w:rsidRDefault="003511EE" w:rsidP="009546C4">
      <w:pPr>
        <w:spacing w:line="480" w:lineRule="auto"/>
        <w:rPr>
          <w:rFonts w:ascii="Arial" w:hAnsi="Arial" w:cs="Arial"/>
          <w:color w:val="000000" w:themeColor="text1"/>
        </w:rPr>
      </w:pPr>
    </w:p>
    <w:p w14:paraId="72FF886D"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r>
      <w:proofErr w:type="gramStart"/>
      <w:r w:rsidRPr="009546C4">
        <w:rPr>
          <w:rFonts w:ascii="Arial" w:hAnsi="Arial" w:cs="Arial"/>
          <w:color w:val="000000" w:themeColor="text1"/>
        </w:rPr>
        <w:t>According to</w:t>
      </w:r>
      <w:proofErr w:type="gramEnd"/>
      <w:r w:rsidRPr="009546C4">
        <w:rPr>
          <w:rFonts w:ascii="Arial" w:hAnsi="Arial" w:cs="Arial"/>
          <w:color w:val="000000" w:themeColor="text1"/>
        </w:rPr>
        <w:t xml:space="preserve"> Cohn (2016) NEPA's basic policy is to ensure that the government considers the potential environmental impacts of any federal project, but the EA for DAPL concluded in a FONSI (USACE </w:t>
      </w:r>
      <w:del w:id="15" w:author="Benjamin Piper (i7621068)" w:date="2017-09-25T19:09:00Z">
        <w:r w:rsidRPr="009546C4" w:rsidDel="004A292B">
          <w:rPr>
            <w:rFonts w:ascii="Arial" w:hAnsi="Arial" w:cs="Arial"/>
            <w:color w:val="000000" w:themeColor="text1"/>
          </w:rPr>
          <w:delText>2016)leading</w:delText>
        </w:r>
      </w:del>
      <w:ins w:id="16" w:author="Benjamin Piper (i7621068)" w:date="2017-09-25T19:09:00Z">
        <w:r w:rsidRPr="009546C4">
          <w:rPr>
            <w:rFonts w:ascii="Arial" w:hAnsi="Arial" w:cs="Arial"/>
            <w:color w:val="000000" w:themeColor="text1"/>
          </w:rPr>
          <w:t>2016) leading</w:t>
        </w:r>
      </w:ins>
      <w:r w:rsidRPr="009546C4">
        <w:rPr>
          <w:rFonts w:ascii="Arial" w:hAnsi="Arial" w:cs="Arial"/>
          <w:color w:val="000000" w:themeColor="text1"/>
        </w:rPr>
        <w:t xml:space="preserve"> the Tribe to claim the "review process [...] was not done properly" (</w:t>
      </w:r>
      <w:proofErr w:type="spellStart"/>
      <w:r w:rsidRPr="009546C4">
        <w:rPr>
          <w:rFonts w:ascii="Arial" w:hAnsi="Arial" w:cs="Arial"/>
          <w:color w:val="000000" w:themeColor="text1"/>
        </w:rPr>
        <w:t>Brodwin</w:t>
      </w:r>
      <w:proofErr w:type="spellEnd"/>
      <w:r w:rsidRPr="009546C4">
        <w:rPr>
          <w:rFonts w:ascii="Arial" w:hAnsi="Arial" w:cs="Arial"/>
          <w:color w:val="000000" w:themeColor="text1"/>
        </w:rPr>
        <w:t xml:space="preserve"> 2016). In response, the Obama administration announced that "the Army will not authorize constructing DAPL on Corps land" (DOJ 2016), with the need "to explore alternate routes" (</w:t>
      </w:r>
      <w:proofErr w:type="spellStart"/>
      <w:r w:rsidRPr="009546C4">
        <w:rPr>
          <w:rFonts w:ascii="Arial" w:hAnsi="Arial" w:cs="Arial"/>
          <w:color w:val="000000" w:themeColor="text1"/>
        </w:rPr>
        <w:t>Gajanan</w:t>
      </w:r>
      <w:proofErr w:type="spellEnd"/>
      <w:r w:rsidRPr="009546C4">
        <w:rPr>
          <w:rFonts w:ascii="Arial" w:hAnsi="Arial" w:cs="Arial"/>
          <w:color w:val="000000" w:themeColor="text1"/>
        </w:rPr>
        <w:t xml:space="preserve"> 2016), making an EIS essential for the pipeline construction to move forward. However, before the EIS could be carried out President Trump was sworn in. Trump, who months earlier received donations over $100,000 from ETP CEO Kelcy Warren, "</w:t>
      </w:r>
      <w:proofErr w:type="spellStart"/>
      <w:r w:rsidRPr="009546C4">
        <w:rPr>
          <w:rFonts w:ascii="Arial" w:hAnsi="Arial" w:cs="Arial"/>
          <w:color w:val="000000" w:themeColor="text1"/>
        </w:rPr>
        <w:t>canceled</w:t>
      </w:r>
      <w:proofErr w:type="spellEnd"/>
      <w:r w:rsidRPr="009546C4">
        <w:rPr>
          <w:rFonts w:ascii="Arial" w:hAnsi="Arial" w:cs="Arial"/>
          <w:color w:val="000000" w:themeColor="text1"/>
        </w:rPr>
        <w:t xml:space="preserve"> the EIS process, waived other regulatory requirements and allowed for immediate construction" (</w:t>
      </w:r>
      <w:proofErr w:type="spellStart"/>
      <w:r w:rsidRPr="009546C4">
        <w:rPr>
          <w:rFonts w:ascii="Arial" w:hAnsi="Arial" w:cs="Arial"/>
          <w:color w:val="000000" w:themeColor="text1"/>
        </w:rPr>
        <w:t>Brodwin</w:t>
      </w:r>
      <w:proofErr w:type="spellEnd"/>
      <w:r w:rsidRPr="009546C4">
        <w:rPr>
          <w:rFonts w:ascii="Arial" w:hAnsi="Arial" w:cs="Arial"/>
          <w:color w:val="000000" w:themeColor="text1"/>
        </w:rPr>
        <w:t xml:space="preserve"> 2016) of the pipeline. It was believed that the EIS process would have revealed " possible harms [of the original pipeline route] and alternative routes [would] have taken years to complete" (</w:t>
      </w:r>
      <w:proofErr w:type="spellStart"/>
      <w:r w:rsidRPr="009546C4">
        <w:rPr>
          <w:rFonts w:ascii="Arial" w:hAnsi="Arial" w:cs="Arial"/>
          <w:color w:val="000000" w:themeColor="text1"/>
        </w:rPr>
        <w:t>Brodwin</w:t>
      </w:r>
      <w:proofErr w:type="spellEnd"/>
      <w:r w:rsidRPr="009546C4">
        <w:rPr>
          <w:rFonts w:ascii="Arial" w:hAnsi="Arial" w:cs="Arial"/>
          <w:color w:val="000000" w:themeColor="text1"/>
        </w:rPr>
        <w:t xml:space="preserve"> 2016). This would have left the pipeline unused with a massive cost to the companies involved with it. Per </w:t>
      </w:r>
      <w:proofErr w:type="spellStart"/>
      <w:r w:rsidRPr="009546C4">
        <w:rPr>
          <w:rFonts w:ascii="Arial" w:hAnsi="Arial" w:cs="Arial"/>
          <w:color w:val="000000" w:themeColor="text1"/>
        </w:rPr>
        <w:t>Kabir</w:t>
      </w:r>
      <w:proofErr w:type="spellEnd"/>
      <w:r w:rsidRPr="009546C4">
        <w:rPr>
          <w:rFonts w:ascii="Arial" w:hAnsi="Arial" w:cs="Arial"/>
          <w:color w:val="000000" w:themeColor="text1"/>
        </w:rPr>
        <w:t xml:space="preserve"> Hassan et al. (2016, p.127), Trump’s decision highlights a clear benefit of successful lobbying by the stakeholders of DAPL who risked a loss of profit.</w:t>
      </w:r>
    </w:p>
    <w:p w14:paraId="5021A3F3" w14:textId="77777777" w:rsidR="003511EE" w:rsidRPr="009546C4" w:rsidRDefault="003511EE" w:rsidP="009546C4">
      <w:pPr>
        <w:spacing w:line="480" w:lineRule="auto"/>
        <w:rPr>
          <w:rFonts w:ascii="Arial" w:hAnsi="Arial" w:cs="Arial"/>
          <w:color w:val="000000" w:themeColor="text1"/>
        </w:rPr>
      </w:pPr>
    </w:p>
    <w:p w14:paraId="359B7FEA"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E.O. 13766 allowed the pipeline to avoid further questions concerning the CWA and the risks posed to "the Missouri River is [...] the tribe's only source of water" (Meyer 2016). The purpose of the CWA was to prevent the many health </w:t>
      </w:r>
      <w:r w:rsidRPr="009546C4">
        <w:rPr>
          <w:rFonts w:ascii="Arial" w:hAnsi="Arial" w:cs="Arial"/>
          <w:color w:val="000000" w:themeColor="text1"/>
        </w:rPr>
        <w:lastRenderedPageBreak/>
        <w:t>concerns, which are raised by Gay et al. (2010), and address fears that an incident could "send oil deep into the Missouri River" (</w:t>
      </w:r>
      <w:proofErr w:type="spellStart"/>
      <w:r w:rsidRPr="009546C4">
        <w:rPr>
          <w:rFonts w:ascii="Arial" w:hAnsi="Arial" w:cs="Arial"/>
          <w:color w:val="000000" w:themeColor="text1"/>
        </w:rPr>
        <w:t>Brodwin</w:t>
      </w:r>
      <w:proofErr w:type="spellEnd"/>
      <w:r w:rsidRPr="009546C4">
        <w:rPr>
          <w:rFonts w:ascii="Arial" w:hAnsi="Arial" w:cs="Arial"/>
          <w:color w:val="000000" w:themeColor="text1"/>
        </w:rPr>
        <w:t xml:space="preserve"> 2016). Similar fears meant a provisional route for DAPL (ETP 2014, p.22), was rejected after the residents of Bismarck expressed fears it would have jeopardised their water supply (Cohn 2016).  However, ETP were more willing to risk the water supply of the Native American Tribe, than the water supply of the prominently white citizens of Bismarck, an act described as a "violation of the non-discrimination principle" (Cohn 2016) and "environmental racism" (</w:t>
      </w:r>
      <w:proofErr w:type="spellStart"/>
      <w:r w:rsidRPr="009546C4">
        <w:rPr>
          <w:rFonts w:ascii="Arial" w:hAnsi="Arial" w:cs="Arial"/>
          <w:color w:val="000000" w:themeColor="text1"/>
        </w:rPr>
        <w:t>Thorbecke</w:t>
      </w:r>
      <w:proofErr w:type="spellEnd"/>
      <w:r w:rsidRPr="009546C4">
        <w:rPr>
          <w:rFonts w:ascii="Arial" w:hAnsi="Arial" w:cs="Arial"/>
          <w:color w:val="000000" w:themeColor="text1"/>
        </w:rPr>
        <w:t xml:space="preserve"> 2016). However, the lack of an EIS meant that such concerns went unresolved in the construction of the pipeline.</w:t>
      </w:r>
    </w:p>
    <w:p w14:paraId="2986F74C" w14:textId="77777777" w:rsidR="003511EE" w:rsidRPr="009546C4" w:rsidRDefault="003511EE" w:rsidP="009546C4">
      <w:pPr>
        <w:spacing w:line="480" w:lineRule="auto"/>
        <w:rPr>
          <w:rFonts w:ascii="Arial" w:hAnsi="Arial" w:cs="Arial"/>
          <w:color w:val="000000" w:themeColor="text1"/>
        </w:rPr>
      </w:pPr>
    </w:p>
    <w:p w14:paraId="39C9D66F"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Chairman </w:t>
      </w:r>
      <w:proofErr w:type="spellStart"/>
      <w:r w:rsidRPr="009546C4">
        <w:rPr>
          <w:rFonts w:ascii="Arial" w:hAnsi="Arial" w:cs="Arial"/>
          <w:color w:val="000000" w:themeColor="text1"/>
        </w:rPr>
        <w:t>Archambault</w:t>
      </w:r>
      <w:proofErr w:type="spellEnd"/>
      <w:r w:rsidRPr="009546C4">
        <w:rPr>
          <w:rFonts w:ascii="Arial" w:hAnsi="Arial" w:cs="Arial"/>
          <w:color w:val="000000" w:themeColor="text1"/>
        </w:rPr>
        <w:t xml:space="preserve"> II claims that "permits for the project were approved and construction began without meaningful consultation" (Cohn 2016), meant to be guaranteed by state government officials. Instead, the cultural resource surveys, conducted for permit approval of the pipeline, "were conducted by out-of-state, non-tribal consultants of the company seeking to build the pipeline" (Cohn 2016), which meant the Tribe had little to no opportunity to express their fears. This scenario, claims Penn-</w:t>
      </w:r>
      <w:proofErr w:type="spellStart"/>
      <w:r w:rsidRPr="009546C4">
        <w:rPr>
          <w:rFonts w:ascii="Arial" w:hAnsi="Arial" w:cs="Arial"/>
          <w:color w:val="000000" w:themeColor="text1"/>
        </w:rPr>
        <w:t>Roco</w:t>
      </w:r>
      <w:proofErr w:type="spellEnd"/>
      <w:r w:rsidRPr="009546C4">
        <w:rPr>
          <w:rFonts w:ascii="Arial" w:hAnsi="Arial" w:cs="Arial"/>
          <w:color w:val="000000" w:themeColor="text1"/>
        </w:rPr>
        <w:t>, highlights "the difference between consultation and meaningful consultation" (2016, p.178). By using non-Standing Rock Sioux tribal consultants, ETP potentially violated article 18 of the United Nations Declaration of the Rights of Indigenous Peoples (2007).</w:t>
      </w:r>
    </w:p>
    <w:p w14:paraId="0F34202B" w14:textId="77777777" w:rsidR="003511EE" w:rsidRPr="009546C4" w:rsidRDefault="003511EE" w:rsidP="009546C4">
      <w:pPr>
        <w:spacing w:line="480" w:lineRule="auto"/>
        <w:rPr>
          <w:rFonts w:ascii="Arial" w:hAnsi="Arial" w:cs="Arial"/>
          <w:color w:val="000000" w:themeColor="text1"/>
        </w:rPr>
      </w:pPr>
    </w:p>
    <w:p w14:paraId="5DC2BBCE" w14:textId="77777777" w:rsidR="003511EE" w:rsidRPr="009546C4" w:rsidRDefault="003511EE" w:rsidP="009546C4">
      <w:pPr>
        <w:spacing w:line="480" w:lineRule="auto"/>
        <w:rPr>
          <w:rFonts w:ascii="Arial" w:hAnsi="Arial" w:cs="Arial"/>
          <w:b/>
          <w:color w:val="000000" w:themeColor="text1"/>
        </w:rPr>
      </w:pPr>
      <w:r w:rsidRPr="009546C4">
        <w:rPr>
          <w:rFonts w:ascii="Arial" w:hAnsi="Arial" w:cs="Arial"/>
          <w:color w:val="000000" w:themeColor="text1"/>
        </w:rPr>
        <w:tab/>
        <w:t xml:space="preserve">The use of Eminent domain, which gives the government the power to "compulsorily purchase land" (Free Dictionary 2017) from a private owner, became a crucial tool in constructing DAPL. In 2016, the Iowa Utilities Board (IUB) granted Dakota Access (DA) the power of eminent domain to construct DAPL (IUB 2016). </w:t>
      </w:r>
      <w:r w:rsidRPr="009546C4">
        <w:rPr>
          <w:rFonts w:ascii="Arial" w:hAnsi="Arial" w:cs="Arial"/>
          <w:color w:val="000000" w:themeColor="text1"/>
        </w:rPr>
        <w:lastRenderedPageBreak/>
        <w:t xml:space="preserve">This move was greatly supported by Iowa Governor Terry </w:t>
      </w:r>
      <w:proofErr w:type="spellStart"/>
      <w:r w:rsidRPr="009546C4">
        <w:rPr>
          <w:rFonts w:ascii="Arial" w:hAnsi="Arial" w:cs="Arial"/>
          <w:color w:val="000000" w:themeColor="text1"/>
        </w:rPr>
        <w:t>Branstad</w:t>
      </w:r>
      <w:proofErr w:type="spellEnd"/>
      <w:r w:rsidRPr="009546C4">
        <w:rPr>
          <w:rFonts w:ascii="Arial" w:hAnsi="Arial" w:cs="Arial"/>
          <w:color w:val="000000" w:themeColor="text1"/>
        </w:rPr>
        <w:t xml:space="preserve"> (R), who in 2015 voiced his support of the use of eminent domain in cases related to pipeline projects (</w:t>
      </w:r>
      <w:proofErr w:type="spellStart"/>
      <w:r w:rsidRPr="009546C4">
        <w:rPr>
          <w:rFonts w:ascii="Arial" w:hAnsi="Arial" w:cs="Arial"/>
          <w:color w:val="000000" w:themeColor="text1"/>
        </w:rPr>
        <w:t>Petroski</w:t>
      </w:r>
      <w:proofErr w:type="spellEnd"/>
      <w:r w:rsidRPr="009546C4">
        <w:rPr>
          <w:rFonts w:ascii="Arial" w:hAnsi="Arial" w:cs="Arial"/>
          <w:color w:val="000000" w:themeColor="text1"/>
        </w:rPr>
        <w:t xml:space="preserve"> 2015). </w:t>
      </w:r>
      <w:proofErr w:type="spellStart"/>
      <w:r w:rsidRPr="009546C4">
        <w:rPr>
          <w:rFonts w:ascii="Arial" w:hAnsi="Arial" w:cs="Arial"/>
          <w:color w:val="000000" w:themeColor="text1"/>
        </w:rPr>
        <w:t>Branstad</w:t>
      </w:r>
      <w:proofErr w:type="spellEnd"/>
      <w:r w:rsidRPr="009546C4">
        <w:rPr>
          <w:rFonts w:ascii="Arial" w:hAnsi="Arial" w:cs="Arial"/>
          <w:color w:val="000000" w:themeColor="text1"/>
        </w:rPr>
        <w:t xml:space="preserve"> has received $228,811 in contributions from the Oil and Gas industry, and a further $158,581 from the Miscellaneous Energy industry (Vote Smart 2017). </w:t>
      </w:r>
      <w:proofErr w:type="spellStart"/>
      <w:r w:rsidRPr="009546C4">
        <w:rPr>
          <w:rFonts w:ascii="Arial" w:hAnsi="Arial" w:cs="Arial"/>
          <w:color w:val="000000" w:themeColor="text1"/>
        </w:rPr>
        <w:t>Branstad</w:t>
      </w:r>
      <w:proofErr w:type="spellEnd"/>
      <w:r w:rsidRPr="009546C4">
        <w:rPr>
          <w:rFonts w:ascii="Arial" w:hAnsi="Arial" w:cs="Arial"/>
          <w:color w:val="000000" w:themeColor="text1"/>
        </w:rPr>
        <w:t xml:space="preserve"> also received $25,000 from Donald Trump and $16,000 from WF (Vote Smart 2017). DA's use of eminent domain led to complaints from Iowan farmers unhappy with the damage the construction of the pipeline will has had on their farm soil (Fallon 2016). The elected officials disregard of these complaints highlights the potential for them to be beholden under special interests’ group's campaign contributions, which "undermines the determination of the representatives to deliver the public what is most wants and needs" (Gottlieb 1989, p.282)</w:t>
      </w:r>
    </w:p>
    <w:p w14:paraId="12ABB1CB" w14:textId="77777777" w:rsidR="003511EE" w:rsidRPr="009546C4" w:rsidRDefault="003511EE" w:rsidP="009546C4">
      <w:pPr>
        <w:spacing w:line="480" w:lineRule="auto"/>
        <w:rPr>
          <w:rFonts w:ascii="Arial" w:hAnsi="Arial" w:cs="Arial"/>
        </w:rPr>
      </w:pPr>
      <w:r w:rsidRPr="009546C4">
        <w:rPr>
          <w:rFonts w:ascii="Arial" w:hAnsi="Arial" w:cs="Arial"/>
          <w:color w:val="000000" w:themeColor="text1"/>
        </w:rPr>
        <w:t>.</w:t>
      </w:r>
    </w:p>
    <w:p w14:paraId="5FD0780F" w14:textId="77777777" w:rsidR="003511EE" w:rsidRPr="009546C4" w:rsidRDefault="003511EE" w:rsidP="009546C4">
      <w:pPr>
        <w:spacing w:line="480" w:lineRule="auto"/>
        <w:jc w:val="center"/>
        <w:rPr>
          <w:rFonts w:ascii="Arial" w:hAnsi="Arial" w:cs="Arial"/>
          <w:color w:val="000000" w:themeColor="text1"/>
        </w:rPr>
      </w:pPr>
      <w:r w:rsidRPr="009546C4">
        <w:rPr>
          <w:rFonts w:ascii="Arial" w:hAnsi="Arial" w:cs="Arial"/>
          <w:color w:val="000000" w:themeColor="text1"/>
        </w:rPr>
        <w:t>CONCLUSION</w:t>
      </w:r>
    </w:p>
    <w:p w14:paraId="5B9AC3F2" w14:textId="77777777" w:rsidR="003511EE" w:rsidRPr="009546C4" w:rsidRDefault="003511EE" w:rsidP="009546C4">
      <w:pPr>
        <w:spacing w:line="480" w:lineRule="auto"/>
        <w:rPr>
          <w:rFonts w:ascii="Arial" w:hAnsi="Arial" w:cs="Arial"/>
          <w:color w:val="000000" w:themeColor="text1"/>
        </w:rPr>
      </w:pPr>
    </w:p>
    <w:p w14:paraId="5B5BF55A"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The most damning outcome of this study is the campaign contributions made, by ETP CEO Kelcy Warren, to Trump's Presidential campaign (FEC 2017). Most worryingly about these contributions is that they, along with other financial incentives accruing from Donald Trump’s personal investments, may have contributed to the hasty signing of E.O. 13766 and the prompt completion of DAPL (Garcia 2017). Similarly, the contributions from ETE and MP who contributed significant sums to Trump (CRP 2017) for the safe passage of pro-DAPL legislation which gave little regard to the environmental, cultural, or legal fears of the Standing Rock Tribe (Cohn 2016). Equally worrying are the possible business ties between Trump and companies (CRP 2017) involved in the construction of DAPL, and the arising conflict of interest between Trump's investments and his Presidency. Although we cannot </w:t>
      </w:r>
      <w:r w:rsidRPr="009546C4">
        <w:rPr>
          <w:rFonts w:ascii="Arial" w:hAnsi="Arial" w:cs="Arial"/>
          <w:color w:val="000000" w:themeColor="text1"/>
        </w:rPr>
        <w:lastRenderedPageBreak/>
        <w:t>determine precisely what Trump currently has invested in ETP and P66, or other DAPL related companies; his consistent reluctance to release up to date tax returns (</w:t>
      </w:r>
      <w:proofErr w:type="spellStart"/>
      <w:r w:rsidRPr="009546C4">
        <w:rPr>
          <w:rFonts w:ascii="Arial" w:hAnsi="Arial" w:cs="Arial"/>
          <w:color w:val="000000" w:themeColor="text1"/>
        </w:rPr>
        <w:t>Rosza</w:t>
      </w:r>
      <w:proofErr w:type="spellEnd"/>
      <w:r w:rsidRPr="009546C4">
        <w:rPr>
          <w:rFonts w:ascii="Arial" w:hAnsi="Arial" w:cs="Arial"/>
          <w:color w:val="000000" w:themeColor="text1"/>
        </w:rPr>
        <w:t xml:space="preserve"> 2017) allows for continuing suspicions of conflicts of interest between his investments and the Presidency. </w:t>
      </w:r>
    </w:p>
    <w:p w14:paraId="71E060BF" w14:textId="77777777" w:rsidR="003511EE" w:rsidRPr="009546C4" w:rsidRDefault="003511EE" w:rsidP="009546C4">
      <w:pPr>
        <w:spacing w:line="480" w:lineRule="auto"/>
        <w:rPr>
          <w:rFonts w:ascii="Arial" w:hAnsi="Arial" w:cs="Arial"/>
          <w:color w:val="000000" w:themeColor="text1"/>
        </w:rPr>
      </w:pPr>
    </w:p>
    <w:p w14:paraId="47EC8489"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Away from the Presidency, the signs that lobbyists are overwhelmingly powerful, within the legislative process persist. This power comes in the form of campaign finance, which creates "natural allies" (Hall and Deardoff 2006, p.69) within the political system. Campaign contributions (Mayer 2008) keep these allies in the political system where they can work to the benefit of lobbyists with "coincident plans" (Cave and Rowell 2014, p.234). For DAPL these "natural allies" (Hall and Deardoff 2006, p.69) were the likes of Rep. Cramer (R-ND) and Sen. </w:t>
      </w:r>
      <w:proofErr w:type="spellStart"/>
      <w:r w:rsidRPr="009546C4">
        <w:rPr>
          <w:rFonts w:ascii="Arial" w:hAnsi="Arial" w:cs="Arial"/>
          <w:color w:val="000000" w:themeColor="text1"/>
        </w:rPr>
        <w:t>Hoeven</w:t>
      </w:r>
      <w:proofErr w:type="spellEnd"/>
      <w:r w:rsidRPr="009546C4">
        <w:rPr>
          <w:rFonts w:ascii="Arial" w:hAnsi="Arial" w:cs="Arial"/>
          <w:color w:val="000000" w:themeColor="text1"/>
        </w:rPr>
        <w:t xml:space="preserve"> (R-ND) who helped clear protesters away from the pipeline; and Rep. Shimkus (R-IL) who helped create a legislative environment highly beneficial to pipelines. Such allies were secured with campaign finance which helped them gain victory over anti-pipeline candidates, such as Rep. </w:t>
      </w:r>
      <w:proofErr w:type="spellStart"/>
      <w:r w:rsidRPr="009546C4">
        <w:rPr>
          <w:rFonts w:ascii="Arial" w:hAnsi="Arial" w:cs="Arial"/>
          <w:color w:val="000000" w:themeColor="text1"/>
        </w:rPr>
        <w:t>Roskam</w:t>
      </w:r>
      <w:proofErr w:type="spellEnd"/>
      <w:r w:rsidRPr="009546C4">
        <w:rPr>
          <w:rFonts w:ascii="Arial" w:hAnsi="Arial" w:cs="Arial"/>
          <w:color w:val="000000" w:themeColor="text1"/>
        </w:rPr>
        <w:t xml:space="preserve"> (R-IL) in 2014 against anti-pipeline Democratic candidate Mason.</w:t>
      </w:r>
    </w:p>
    <w:p w14:paraId="57A54D11" w14:textId="77777777" w:rsidR="003511EE" w:rsidRPr="009546C4" w:rsidRDefault="003511EE" w:rsidP="009546C4">
      <w:pPr>
        <w:spacing w:line="480" w:lineRule="auto"/>
        <w:rPr>
          <w:rFonts w:ascii="Arial" w:hAnsi="Arial" w:cs="Arial"/>
          <w:color w:val="000000" w:themeColor="text1"/>
        </w:rPr>
      </w:pPr>
    </w:p>
    <w:p w14:paraId="7B8A6215"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This study cannot say for certain the intentions of the contributions made by the organisations discussed in the research. Nor is it possible for this study to determine whether policy decision makers were swayed by the contributions, or that the policy issues were ever discussed with them in relation to DAPL. This study cannot take "lavish gifts, lucrative honoraria, [and] even pleasant companionship" (Mayer 2008, p.524) into account. This is not the fault of this study alone; such fault is systemic throughout lobbying research with no reliable source for such lobbying </w:t>
      </w:r>
      <w:r w:rsidRPr="009546C4">
        <w:rPr>
          <w:rFonts w:ascii="Arial" w:hAnsi="Arial" w:cs="Arial"/>
          <w:color w:val="000000" w:themeColor="text1"/>
        </w:rPr>
        <w:lastRenderedPageBreak/>
        <w:t xml:space="preserve">tactics. Further research would be required to determine the true effectiveness of campaign contributions on policy decisions. This research might include interviews with government officials about the impact of campaign contributions over policy decisions. Were officials forthcoming and able to offer evidence of the impact of campaign finance, such research could help determine just how much power of influence lobbyists have of policy makers. Despite the absence of detailed research of this kind, this study is confident in suggesting that lobbyists have been highly successful in influencing state and national policy to further the completion of DAPL, since 2008. </w:t>
      </w:r>
    </w:p>
    <w:p w14:paraId="06E1C8D4" w14:textId="77777777" w:rsidR="003511EE" w:rsidRPr="009546C4" w:rsidRDefault="003511EE" w:rsidP="009546C4">
      <w:pPr>
        <w:spacing w:line="480" w:lineRule="auto"/>
        <w:rPr>
          <w:rFonts w:ascii="Arial" w:hAnsi="Arial" w:cs="Arial"/>
          <w:color w:val="000000" w:themeColor="text1"/>
        </w:rPr>
      </w:pPr>
    </w:p>
    <w:p w14:paraId="1EE2109C" w14:textId="77777777" w:rsidR="003511EE" w:rsidRPr="009546C4" w:rsidRDefault="003511EE" w:rsidP="009546C4">
      <w:pPr>
        <w:spacing w:line="480" w:lineRule="auto"/>
        <w:rPr>
          <w:rFonts w:ascii="Arial" w:hAnsi="Arial" w:cs="Arial"/>
          <w:color w:val="000000" w:themeColor="text1"/>
        </w:rPr>
      </w:pPr>
      <w:r w:rsidRPr="009546C4">
        <w:rPr>
          <w:rFonts w:ascii="Arial" w:hAnsi="Arial" w:cs="Arial"/>
          <w:color w:val="000000" w:themeColor="text1"/>
        </w:rPr>
        <w:tab/>
        <w:t xml:space="preserve">The conclusions drawn from this study help to create a contemporary example of the extent to which lobbying can influence legislation and policy, to their benefit. The case of DAPL shows how through a network of "natural allies" (Hall and Deardoff 2006, p.69) and campaign financing, lobbying can lead to the direct reversing of a policy decision taken by a former administration. Along with Mayer (2008), this study associates the practice of lobbying with images of "campaign contributions and other shadowy dealings that undermine democracy (p.486). This study also suggests that lobbyists do exert a high level of "undue influence" (Gottlieb 1989, p.282) on policy makers. This study further raises the issue of uncapped money in politics, leading to representatives no longer getting "their just powers from the consent of the governed" (Library of Congress 2017). Instead, the power to govern is coming from special interest groups, corporations and "extraordinary wealthy people [who] dump billions of dollars into the political process" (Sanders 2016, p.189). This effectively creates a political system "tainted with corruption" (Lowenstein 1989, p.335), in which the tag of crisis "is neither startling nor </w:t>
      </w:r>
      <w:r w:rsidRPr="009546C4">
        <w:rPr>
          <w:rFonts w:ascii="Arial" w:hAnsi="Arial" w:cs="Arial"/>
          <w:color w:val="000000" w:themeColor="text1"/>
        </w:rPr>
        <w:lastRenderedPageBreak/>
        <w:t>controversial" (</w:t>
      </w:r>
      <w:proofErr w:type="spellStart"/>
      <w:r w:rsidRPr="009546C4">
        <w:rPr>
          <w:rFonts w:ascii="Arial" w:hAnsi="Arial" w:cs="Arial"/>
          <w:color w:val="000000" w:themeColor="text1"/>
        </w:rPr>
        <w:t>Jezer</w:t>
      </w:r>
      <w:proofErr w:type="spellEnd"/>
      <w:r w:rsidRPr="009546C4">
        <w:rPr>
          <w:rFonts w:ascii="Arial" w:hAnsi="Arial" w:cs="Arial"/>
          <w:color w:val="000000" w:themeColor="text1"/>
        </w:rPr>
        <w:t xml:space="preserve"> and Miller 1994, p.467). Focusing on the idea that "people who are willing and able to spend more money [...] should not have more influence over who is elected to office" (Strauss 1994, p.1369); this study raises concerns about the effect of the Citizens United (2010) judgement on the US political system. The decision which allowed for the "unlimited corporate campaign spending" (Nichols and McChesney 2013, p.3), based "on the absurd notion that money is speech [and] corporations are people" (Sanders 2016, p.203). Although it still debated whether Citizens United (2010) is the cause of the amount of money in US politics "it has the feel of a final straw" (Levitt 2010, p.217).  It is the Citizens United (2010) ruling which meant campaign contributions, like those discussed in this study, are not illegal acts of corruption. Despite the apparent deviation "from the formal duties of a public role because of private-regarding" (Nye 1967, p.419) the campaign finance data (CRP 2017) suggests this has been happening since 2008 in relation to DAPL. Therefore, the tactics used by lobbyists to get DAPL complete were highly influential, but not corrupt. Instead they can be viewed as "tainted with corruption" (Lowenstein 1989, p.335).</w:t>
      </w:r>
    </w:p>
    <w:p w14:paraId="47C4F40E" w14:textId="77777777" w:rsidR="009546C4" w:rsidRPr="009546C4" w:rsidRDefault="009546C4" w:rsidP="009546C4">
      <w:pPr>
        <w:spacing w:line="480" w:lineRule="auto"/>
        <w:rPr>
          <w:rFonts w:ascii="Arial" w:hAnsi="Arial" w:cs="Arial"/>
          <w:color w:val="FF0000"/>
        </w:rPr>
      </w:pPr>
    </w:p>
    <w:p w14:paraId="690F64FB" w14:textId="77777777" w:rsidR="003511EE" w:rsidRPr="009546C4" w:rsidRDefault="003511EE" w:rsidP="009546C4">
      <w:pPr>
        <w:spacing w:line="480" w:lineRule="auto"/>
        <w:rPr>
          <w:rFonts w:ascii="Arial" w:hAnsi="Arial" w:cs="Arial"/>
          <w:b/>
          <w:color w:val="000000" w:themeColor="text1"/>
        </w:rPr>
      </w:pPr>
      <w:r w:rsidRPr="009546C4">
        <w:rPr>
          <w:rFonts w:ascii="Arial" w:hAnsi="Arial" w:cs="Arial"/>
          <w:b/>
          <w:color w:val="000000" w:themeColor="text1"/>
        </w:rPr>
        <w:t>References</w:t>
      </w:r>
    </w:p>
    <w:p w14:paraId="0EA1E314" w14:textId="77777777" w:rsidR="003511EE" w:rsidRPr="009546C4" w:rsidRDefault="003511EE" w:rsidP="009546C4">
      <w:pPr>
        <w:spacing w:line="480" w:lineRule="auto"/>
        <w:jc w:val="both"/>
        <w:outlineLvl w:val="0"/>
        <w:rPr>
          <w:rFonts w:ascii="Arial" w:hAnsi="Arial" w:cs="Arial"/>
          <w:color w:val="000000" w:themeColor="text1"/>
        </w:rPr>
      </w:pPr>
    </w:p>
    <w:p w14:paraId="73912D56"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Advisory Council on Historic Preservation (ACHP), 2013. </w:t>
      </w:r>
      <w:r w:rsidRPr="009546C4">
        <w:rPr>
          <w:rFonts w:ascii="Arial" w:hAnsi="Arial" w:cs="Arial"/>
          <w:i/>
          <w:color w:val="000000" w:themeColor="text1"/>
        </w:rPr>
        <w:t xml:space="preserve">Section 106 Regulations Summary </w:t>
      </w:r>
      <w:r w:rsidRPr="009546C4">
        <w:rPr>
          <w:rFonts w:ascii="Arial" w:hAnsi="Arial" w:cs="Arial"/>
          <w:color w:val="000000" w:themeColor="text1"/>
        </w:rPr>
        <w:t>[online]. Washington DC: ACHP. Available from: http://www.achp.gov/106summary.html [Accessed 16 April 2017].</w:t>
      </w:r>
    </w:p>
    <w:p w14:paraId="2385297D"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BBC, 2016. US election: Trump wins enough delegates for Republican nomination. </w:t>
      </w:r>
      <w:r w:rsidRPr="009546C4">
        <w:rPr>
          <w:rFonts w:ascii="Arial" w:hAnsi="Arial" w:cs="Arial"/>
          <w:i/>
          <w:color w:val="000000" w:themeColor="text1"/>
        </w:rPr>
        <w:t xml:space="preserve">BBC </w:t>
      </w:r>
      <w:r w:rsidRPr="009546C4">
        <w:rPr>
          <w:rFonts w:ascii="Arial" w:hAnsi="Arial" w:cs="Arial"/>
          <w:color w:val="000000" w:themeColor="text1"/>
        </w:rPr>
        <w:t>[online], 26 May 2016. Available from: http://www.bbc.co.uk/news/world-us-canada-36392084 [Accessed 27 April 2017].</w:t>
      </w:r>
    </w:p>
    <w:p w14:paraId="469573F5"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lastRenderedPageBreak/>
        <w:t>Beder</w:t>
      </w:r>
      <w:proofErr w:type="spellEnd"/>
      <w:r w:rsidRPr="009546C4">
        <w:rPr>
          <w:rFonts w:ascii="Arial" w:hAnsi="Arial" w:cs="Arial"/>
          <w:color w:val="000000" w:themeColor="text1"/>
        </w:rPr>
        <w:t xml:space="preserve">, S., 2006. </w:t>
      </w:r>
      <w:r w:rsidRPr="009546C4">
        <w:rPr>
          <w:rFonts w:ascii="Arial" w:hAnsi="Arial" w:cs="Arial"/>
          <w:i/>
          <w:color w:val="000000" w:themeColor="text1"/>
        </w:rPr>
        <w:t>Suiting Themselves: How Corporations Drive the Global Agenda</w:t>
      </w:r>
      <w:r w:rsidRPr="009546C4">
        <w:rPr>
          <w:rFonts w:ascii="Arial" w:hAnsi="Arial" w:cs="Arial"/>
          <w:color w:val="000000" w:themeColor="text1"/>
        </w:rPr>
        <w:t xml:space="preserve">. London: </w:t>
      </w:r>
      <w:proofErr w:type="spellStart"/>
      <w:r w:rsidRPr="009546C4">
        <w:rPr>
          <w:rFonts w:ascii="Arial" w:hAnsi="Arial" w:cs="Arial"/>
          <w:color w:val="000000" w:themeColor="text1"/>
        </w:rPr>
        <w:t>Earthscan</w:t>
      </w:r>
      <w:proofErr w:type="spellEnd"/>
      <w:r w:rsidRPr="009546C4">
        <w:rPr>
          <w:rFonts w:ascii="Arial" w:hAnsi="Arial" w:cs="Arial"/>
          <w:color w:val="000000" w:themeColor="text1"/>
        </w:rPr>
        <w:t>.</w:t>
      </w:r>
    </w:p>
    <w:p w14:paraId="6E8E45C8"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Benoit, D., 2007. </w:t>
      </w:r>
      <w:r w:rsidRPr="009546C4">
        <w:rPr>
          <w:rFonts w:ascii="Arial" w:hAnsi="Arial" w:cs="Arial"/>
          <w:i/>
          <w:color w:val="000000" w:themeColor="text1"/>
        </w:rPr>
        <w:t>The Best-Kept Secret: Women, Corporate Lobbyists, Policy and Power in the United States</w:t>
      </w:r>
      <w:r w:rsidRPr="009546C4">
        <w:rPr>
          <w:rFonts w:ascii="Arial" w:hAnsi="Arial" w:cs="Arial"/>
          <w:color w:val="000000" w:themeColor="text1"/>
        </w:rPr>
        <w:t>. New Brunswick: Rutgers University Press.</w:t>
      </w:r>
    </w:p>
    <w:p w14:paraId="63180A4E"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Brodwin</w:t>
      </w:r>
      <w:proofErr w:type="spellEnd"/>
      <w:r w:rsidRPr="009546C4">
        <w:rPr>
          <w:rFonts w:ascii="Arial" w:hAnsi="Arial" w:cs="Arial"/>
          <w:color w:val="000000" w:themeColor="text1"/>
        </w:rPr>
        <w:t xml:space="preserve">, E., 2016. People at the front lines of the battle over </w:t>
      </w:r>
      <w:proofErr w:type="gramStart"/>
      <w:r w:rsidRPr="009546C4">
        <w:rPr>
          <w:rFonts w:ascii="Arial" w:hAnsi="Arial" w:cs="Arial"/>
          <w:color w:val="000000" w:themeColor="text1"/>
        </w:rPr>
        <w:t>a</w:t>
      </w:r>
      <w:proofErr w:type="gramEnd"/>
      <w:r w:rsidRPr="009546C4">
        <w:rPr>
          <w:rFonts w:ascii="Arial" w:hAnsi="Arial" w:cs="Arial"/>
          <w:color w:val="000000" w:themeColor="text1"/>
        </w:rPr>
        <w:t xml:space="preserve"> 1886-km US oil pipeline are calling it a 'death sentence'. </w:t>
      </w:r>
      <w:r w:rsidRPr="009546C4">
        <w:rPr>
          <w:rFonts w:ascii="Arial" w:hAnsi="Arial" w:cs="Arial"/>
          <w:i/>
          <w:color w:val="000000" w:themeColor="text1"/>
        </w:rPr>
        <w:t xml:space="preserve">Business Insider </w:t>
      </w:r>
      <w:r w:rsidRPr="009546C4">
        <w:rPr>
          <w:rFonts w:ascii="Arial" w:hAnsi="Arial" w:cs="Arial"/>
          <w:color w:val="000000" w:themeColor="text1"/>
        </w:rPr>
        <w:t>[online], 02 November 2016. Available from: http://uk.businessinsider.com/north-dakota-access-pipeline-protest-drinking-water-2016-10 [Accessed 14 April 2017].</w:t>
      </w:r>
    </w:p>
    <w:p w14:paraId="2C504DE5"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Bukhari, J., 2017. This Stock Is Soaring </w:t>
      </w:r>
      <w:proofErr w:type="gramStart"/>
      <w:r w:rsidRPr="009546C4">
        <w:rPr>
          <w:rFonts w:ascii="Arial" w:hAnsi="Arial" w:cs="Arial"/>
          <w:color w:val="000000" w:themeColor="text1"/>
        </w:rPr>
        <w:t>On</w:t>
      </w:r>
      <w:proofErr w:type="gramEnd"/>
      <w:r w:rsidRPr="009546C4">
        <w:rPr>
          <w:rFonts w:ascii="Arial" w:hAnsi="Arial" w:cs="Arial"/>
          <w:color w:val="000000" w:themeColor="text1"/>
        </w:rPr>
        <w:t xml:space="preserve"> Trump's Dakota Pipeline Deal. </w:t>
      </w:r>
      <w:r w:rsidRPr="009546C4">
        <w:rPr>
          <w:rFonts w:ascii="Arial" w:hAnsi="Arial" w:cs="Arial"/>
          <w:i/>
          <w:color w:val="000000" w:themeColor="text1"/>
        </w:rPr>
        <w:t xml:space="preserve">Fortune </w:t>
      </w:r>
      <w:r w:rsidRPr="009546C4">
        <w:rPr>
          <w:rFonts w:ascii="Arial" w:hAnsi="Arial" w:cs="Arial"/>
          <w:color w:val="000000" w:themeColor="text1"/>
        </w:rPr>
        <w:t>[online], 25 January 2017. Available from: http://fortune.com/2017/01/25/trump-stock-dakota-pipeline/ [Accessed 19 May 2017].</w:t>
      </w:r>
    </w:p>
    <w:p w14:paraId="1FC911D3"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Business Wire, 2014. Energy Transfer Announces Crude Oil Pipeline Project Connecting Bakken Supplies to Patoka, Illinois and to Gulf Coast Markets. </w:t>
      </w:r>
      <w:r w:rsidRPr="009546C4">
        <w:rPr>
          <w:rFonts w:ascii="Arial" w:hAnsi="Arial" w:cs="Arial"/>
          <w:i/>
          <w:color w:val="000000" w:themeColor="text1"/>
        </w:rPr>
        <w:t xml:space="preserve">Business Wire </w:t>
      </w:r>
      <w:r w:rsidRPr="009546C4">
        <w:rPr>
          <w:rFonts w:ascii="Arial" w:hAnsi="Arial" w:cs="Arial"/>
          <w:color w:val="000000" w:themeColor="text1"/>
        </w:rPr>
        <w:t>[online], 25 June 2014. Available from: http://www.businesswire.com/news/home/20140625006184/en/Energy-Transfer-Announces-Crude-Oil-Pipeline-Project [Accessed 4 April 2017].</w:t>
      </w:r>
    </w:p>
    <w:p w14:paraId="7FBD9800"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Cama</w:t>
      </w:r>
      <w:proofErr w:type="spellEnd"/>
      <w:r w:rsidRPr="009546C4">
        <w:rPr>
          <w:rFonts w:ascii="Arial" w:hAnsi="Arial" w:cs="Arial"/>
          <w:color w:val="000000" w:themeColor="text1"/>
        </w:rPr>
        <w:t xml:space="preserve">, T., 2017. House GOP to prioritize ethanol, pipeline legislation. </w:t>
      </w:r>
      <w:r w:rsidRPr="009546C4">
        <w:rPr>
          <w:rFonts w:ascii="Arial" w:hAnsi="Arial" w:cs="Arial"/>
          <w:i/>
          <w:color w:val="000000" w:themeColor="text1"/>
        </w:rPr>
        <w:t xml:space="preserve">The Hill </w:t>
      </w:r>
      <w:r w:rsidRPr="009546C4">
        <w:rPr>
          <w:rFonts w:ascii="Arial" w:hAnsi="Arial" w:cs="Arial"/>
          <w:color w:val="000000" w:themeColor="text1"/>
        </w:rPr>
        <w:t>[online], 1 March 2017. Available from: http://thehill.com/policy/energy-environment/321854-house-gop-to-prioritize-ethanol-pipeline-legislation [Accessed 18 May 2017].</w:t>
      </w:r>
    </w:p>
    <w:p w14:paraId="277D3BBA"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Cave, T. and Rowell, A., 2014. </w:t>
      </w:r>
      <w:r w:rsidRPr="009546C4">
        <w:rPr>
          <w:rFonts w:ascii="Arial" w:hAnsi="Arial" w:cs="Arial"/>
          <w:i/>
          <w:iCs/>
          <w:color w:val="000000" w:themeColor="text1"/>
        </w:rPr>
        <w:t>A quiet word: lobbying, crony capitalism and broken politics in Britain</w:t>
      </w:r>
      <w:r w:rsidRPr="009546C4">
        <w:rPr>
          <w:rFonts w:ascii="Arial" w:hAnsi="Arial" w:cs="Arial"/>
          <w:color w:val="000000" w:themeColor="text1"/>
        </w:rPr>
        <w:t xml:space="preserve">. London: The </w:t>
      </w:r>
      <w:proofErr w:type="spellStart"/>
      <w:r w:rsidRPr="009546C4">
        <w:rPr>
          <w:rFonts w:ascii="Arial" w:hAnsi="Arial" w:cs="Arial"/>
          <w:color w:val="000000" w:themeColor="text1"/>
        </w:rPr>
        <w:t>Bodley</w:t>
      </w:r>
      <w:proofErr w:type="spellEnd"/>
      <w:r w:rsidRPr="009546C4">
        <w:rPr>
          <w:rFonts w:ascii="Arial" w:hAnsi="Arial" w:cs="Arial"/>
          <w:color w:val="000000" w:themeColor="text1"/>
        </w:rPr>
        <w:t xml:space="preserve"> Head.</w:t>
      </w:r>
    </w:p>
    <w:p w14:paraId="0A690EA3"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lastRenderedPageBreak/>
        <w:t>Center</w:t>
      </w:r>
      <w:proofErr w:type="spellEnd"/>
      <w:r w:rsidRPr="009546C4">
        <w:rPr>
          <w:rFonts w:ascii="Arial" w:hAnsi="Arial" w:cs="Arial"/>
          <w:color w:val="000000" w:themeColor="text1"/>
        </w:rPr>
        <w:t xml:space="preserve"> for Responsive Politics (CRP), 2017. Washington DC: The </w:t>
      </w:r>
      <w:proofErr w:type="spellStart"/>
      <w:r w:rsidRPr="009546C4">
        <w:rPr>
          <w:rFonts w:ascii="Arial" w:hAnsi="Arial" w:cs="Arial"/>
          <w:color w:val="000000" w:themeColor="text1"/>
        </w:rPr>
        <w:t>Center</w:t>
      </w:r>
      <w:proofErr w:type="spellEnd"/>
      <w:r w:rsidRPr="009546C4">
        <w:rPr>
          <w:rFonts w:ascii="Arial" w:hAnsi="Arial" w:cs="Arial"/>
          <w:color w:val="000000" w:themeColor="text1"/>
        </w:rPr>
        <w:t xml:space="preserve"> for Responsive Politics. Available from: http://www.opensecrets.org/ [Various articles accessed April 2017].</w:t>
      </w:r>
    </w:p>
    <w:p w14:paraId="7B63424D"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Chen, H., Parsley, D. and Yang, Y., 2015. Corporate Lobbying and Firm Performance. </w:t>
      </w:r>
      <w:r w:rsidRPr="009546C4">
        <w:rPr>
          <w:rFonts w:ascii="Arial" w:hAnsi="Arial" w:cs="Arial"/>
          <w:i/>
          <w:color w:val="000000" w:themeColor="text1"/>
        </w:rPr>
        <w:t xml:space="preserve">Journal of Business Finance &amp; Accounting </w:t>
      </w:r>
      <w:r w:rsidRPr="009546C4">
        <w:rPr>
          <w:rFonts w:ascii="Arial" w:hAnsi="Arial" w:cs="Arial"/>
          <w:color w:val="000000" w:themeColor="text1"/>
        </w:rPr>
        <w:t>[online], 42 (3), 444-481.</w:t>
      </w:r>
    </w:p>
    <w:p w14:paraId="29F381EE"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i/>
          <w:color w:val="000000" w:themeColor="text1"/>
        </w:rPr>
        <w:t xml:space="preserve">Citizens United v. Federal Election Committee., </w:t>
      </w:r>
      <w:r w:rsidRPr="009546C4">
        <w:rPr>
          <w:rFonts w:ascii="Arial" w:hAnsi="Arial" w:cs="Arial"/>
          <w:color w:val="000000" w:themeColor="text1"/>
        </w:rPr>
        <w:t>558 U.S. 310 (2010).</w:t>
      </w:r>
    </w:p>
    <w:p w14:paraId="7DCC47F9"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Cohn, M., 2016. The Dakota Pipeline: The Human Right to Water at Standing Rock. </w:t>
      </w:r>
      <w:r w:rsidRPr="009546C4">
        <w:rPr>
          <w:rFonts w:ascii="Arial" w:hAnsi="Arial" w:cs="Arial"/>
          <w:i/>
          <w:color w:val="000000" w:themeColor="text1"/>
        </w:rPr>
        <w:t xml:space="preserve">Global Research </w:t>
      </w:r>
      <w:r w:rsidRPr="009546C4">
        <w:rPr>
          <w:rFonts w:ascii="Arial" w:hAnsi="Arial" w:cs="Arial"/>
          <w:color w:val="000000" w:themeColor="text1"/>
        </w:rPr>
        <w:t>[online], 03 November 2016. Available from: http://www.globalresearch.ca/the-dakota-pipeline-the-human-right-to-water-at-standing-rock/5555110 [Accessed 14 April 2017].</w:t>
      </w:r>
    </w:p>
    <w:p w14:paraId="20F2045C"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Congressional Digest., 2016. Dakota Access Pipeline. </w:t>
      </w:r>
      <w:r w:rsidRPr="009546C4">
        <w:rPr>
          <w:rFonts w:ascii="Arial" w:hAnsi="Arial" w:cs="Arial"/>
          <w:i/>
          <w:color w:val="000000" w:themeColor="text1"/>
        </w:rPr>
        <w:t>Congressional Digest</w:t>
      </w:r>
      <w:r w:rsidRPr="009546C4">
        <w:rPr>
          <w:rFonts w:ascii="Arial" w:hAnsi="Arial" w:cs="Arial"/>
          <w:color w:val="000000" w:themeColor="text1"/>
        </w:rPr>
        <w:t>, 95 (10), 12.</w:t>
      </w:r>
    </w:p>
    <w:p w14:paraId="7F9DFC48"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Cook, J., 2016. North Dakota's Governor Declared a State of Emergency to Deal </w:t>
      </w:r>
      <w:proofErr w:type="gramStart"/>
      <w:r w:rsidRPr="009546C4">
        <w:rPr>
          <w:rFonts w:ascii="Arial" w:hAnsi="Arial" w:cs="Arial"/>
          <w:color w:val="000000" w:themeColor="text1"/>
        </w:rPr>
        <w:t>With</w:t>
      </w:r>
      <w:proofErr w:type="gramEnd"/>
      <w:r w:rsidRPr="009546C4">
        <w:rPr>
          <w:rFonts w:ascii="Arial" w:hAnsi="Arial" w:cs="Arial"/>
          <w:color w:val="000000" w:themeColor="text1"/>
        </w:rPr>
        <w:t xml:space="preserve"> Peaceful Oil Pipeline Protesters. We Call it a State of Emergency for Civil Rights. </w:t>
      </w:r>
      <w:r w:rsidRPr="009546C4">
        <w:rPr>
          <w:rFonts w:ascii="Arial" w:hAnsi="Arial" w:cs="Arial"/>
          <w:i/>
          <w:color w:val="000000" w:themeColor="text1"/>
        </w:rPr>
        <w:t xml:space="preserve">American Civil Liberties Union </w:t>
      </w:r>
      <w:r w:rsidRPr="009546C4">
        <w:rPr>
          <w:rFonts w:ascii="Arial" w:hAnsi="Arial" w:cs="Arial"/>
          <w:color w:val="000000" w:themeColor="text1"/>
        </w:rPr>
        <w:t>[online], 13 September 2016. Available from: https://www.aclu.org/blog/speak-freely/north-dakotas-governor-declared-state-emergency-deal-peaceful-oil-pipeline [Accessed 18 May 2017].</w:t>
      </w:r>
    </w:p>
    <w:p w14:paraId="6AE46591"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Crockett, Z., 2017. Donald Trump is the only US President ever with no political or military experience. </w:t>
      </w:r>
      <w:r w:rsidRPr="009546C4">
        <w:rPr>
          <w:rFonts w:ascii="Arial" w:hAnsi="Arial" w:cs="Arial"/>
          <w:i/>
          <w:color w:val="000000" w:themeColor="text1"/>
        </w:rPr>
        <w:t xml:space="preserve">Vox </w:t>
      </w:r>
      <w:r w:rsidRPr="009546C4">
        <w:rPr>
          <w:rFonts w:ascii="Arial" w:hAnsi="Arial" w:cs="Arial"/>
          <w:color w:val="000000" w:themeColor="text1"/>
        </w:rPr>
        <w:t>[online], 23 January 2017. Available from: http://www.vox.com/policy-and-politics/2016/11/11/13587532/donald-trump-no-experience [Accessed 27 April 2017].</w:t>
      </w:r>
    </w:p>
    <w:p w14:paraId="57195EFD"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Dakota Access LLC, 'North Dakota Public Service Commission Combined Application for Certificate of Corridor Compatibility and Route Permit' (</w:t>
      </w:r>
      <w:r w:rsidRPr="009546C4">
        <w:rPr>
          <w:rFonts w:ascii="Arial" w:hAnsi="Arial" w:cs="Arial"/>
          <w:i/>
          <w:color w:val="000000" w:themeColor="text1"/>
        </w:rPr>
        <w:t>Dakota Access Pipeline Project</w:t>
      </w:r>
      <w:r w:rsidRPr="009546C4">
        <w:rPr>
          <w:rFonts w:ascii="Arial" w:hAnsi="Arial" w:cs="Arial"/>
          <w:color w:val="000000" w:themeColor="text1"/>
        </w:rPr>
        <w:t xml:space="preserve">, December 2014) </w:t>
      </w:r>
      <w:r w:rsidRPr="009546C4">
        <w:rPr>
          <w:rFonts w:ascii="Arial" w:hAnsi="Arial" w:cs="Arial"/>
          <w:color w:val="000000" w:themeColor="text1"/>
        </w:rPr>
        <w:lastRenderedPageBreak/>
        <w:t>&lt;http://www.psc.nd.gov/database/documents/14-0842/001-030.pdf&gt; accessed 5 May 2017</w:t>
      </w:r>
    </w:p>
    <w:p w14:paraId="035DFEBC"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DeKieffer</w:t>
      </w:r>
      <w:proofErr w:type="spellEnd"/>
      <w:r w:rsidRPr="009546C4">
        <w:rPr>
          <w:rFonts w:ascii="Arial" w:hAnsi="Arial" w:cs="Arial"/>
          <w:color w:val="000000" w:themeColor="text1"/>
        </w:rPr>
        <w:t xml:space="preserve">, D. E., 2007. </w:t>
      </w:r>
      <w:r w:rsidRPr="009546C4">
        <w:rPr>
          <w:rFonts w:ascii="Arial" w:hAnsi="Arial" w:cs="Arial"/>
          <w:i/>
          <w:iCs/>
          <w:color w:val="000000" w:themeColor="text1"/>
        </w:rPr>
        <w:t>The Citizen's Guide to Lobbying Congress</w:t>
      </w:r>
      <w:r w:rsidRPr="009546C4">
        <w:rPr>
          <w:rFonts w:ascii="Arial" w:hAnsi="Arial" w:cs="Arial"/>
          <w:color w:val="000000" w:themeColor="text1"/>
        </w:rPr>
        <w:t>. Chicago: Independent Publishers Group.</w:t>
      </w:r>
    </w:p>
    <w:p w14:paraId="48021836"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Democracy Now, 2016. North Dakota: Governor Calls Out National Guard over Pipeline Protests. </w:t>
      </w:r>
      <w:r w:rsidRPr="009546C4">
        <w:rPr>
          <w:rFonts w:ascii="Arial" w:hAnsi="Arial" w:cs="Arial"/>
          <w:i/>
          <w:color w:val="000000" w:themeColor="text1"/>
        </w:rPr>
        <w:t xml:space="preserve">Democracy Now </w:t>
      </w:r>
      <w:r w:rsidRPr="009546C4">
        <w:rPr>
          <w:rFonts w:ascii="Arial" w:hAnsi="Arial" w:cs="Arial"/>
          <w:color w:val="000000" w:themeColor="text1"/>
        </w:rPr>
        <w:t>[online], 9 September 2016. Available from: https://www.democracynow.org/2016/9/9/headlines/north_dakota_governor_calls_out_national_guard_over_pipeline_protests [Accessed 18 May 2017].</w:t>
      </w:r>
    </w:p>
    <w:p w14:paraId="1367A603"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Democratic Party of Wisconsin, 2016. </w:t>
      </w:r>
      <w:r w:rsidRPr="009546C4">
        <w:rPr>
          <w:rFonts w:ascii="Arial" w:hAnsi="Arial" w:cs="Arial"/>
          <w:i/>
          <w:color w:val="000000" w:themeColor="text1"/>
        </w:rPr>
        <w:t xml:space="preserve">Wisconsin Democrats Join Speaker Paul Ryan's Call for Donald Trump to Release His Tax Returns </w:t>
      </w:r>
      <w:r w:rsidRPr="009546C4">
        <w:rPr>
          <w:rFonts w:ascii="Arial" w:hAnsi="Arial" w:cs="Arial"/>
          <w:color w:val="000000" w:themeColor="text1"/>
        </w:rPr>
        <w:t>[online]. Wisconsin: Democratic Party of Wisconsin. Available from: http://www.wisdems.org/news/wisconsin-democrats-join-speaker-paul-ryans-call-for-donald-trump-to-release-his-tax-returns [Accessed 27 April 2017].</w:t>
      </w:r>
    </w:p>
    <w:p w14:paraId="0A588521"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Department of Energy (DOE), 2017. </w:t>
      </w:r>
      <w:r w:rsidRPr="009546C4">
        <w:rPr>
          <w:rFonts w:ascii="Arial" w:hAnsi="Arial" w:cs="Arial"/>
          <w:i/>
          <w:color w:val="000000" w:themeColor="text1"/>
        </w:rPr>
        <w:t xml:space="preserve">Environmental Impact Statement Explained </w:t>
      </w:r>
      <w:r w:rsidRPr="009546C4">
        <w:rPr>
          <w:rFonts w:ascii="Arial" w:hAnsi="Arial" w:cs="Arial"/>
          <w:color w:val="000000" w:themeColor="text1"/>
        </w:rPr>
        <w:t>[online]. Washington DC: DOE. Available from: https://energy.gov/nepa/environmental-impact-statement-explained [Accessed 13 April 2017].</w:t>
      </w:r>
    </w:p>
    <w:p w14:paraId="00F7F3C5"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Department of Justice (DOJ), 2016. </w:t>
      </w:r>
      <w:r w:rsidRPr="009546C4">
        <w:rPr>
          <w:rFonts w:ascii="Arial" w:hAnsi="Arial" w:cs="Arial"/>
          <w:i/>
          <w:color w:val="000000" w:themeColor="text1"/>
        </w:rPr>
        <w:t xml:space="preserve">Justice News </w:t>
      </w:r>
      <w:r w:rsidRPr="009546C4">
        <w:rPr>
          <w:rFonts w:ascii="Arial" w:hAnsi="Arial" w:cs="Arial"/>
          <w:color w:val="000000" w:themeColor="text1"/>
        </w:rPr>
        <w:t>[online]. Washington DC: DOJ. Available from: https://www.justice.gov/opa/pr/joint-statement-department-justice-department-army-and-department-interior-regarding-standing [Accessed 4 April 2017].</w:t>
      </w:r>
    </w:p>
    <w:p w14:paraId="434F898F"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Elizabeth Warren, 2017. </w:t>
      </w:r>
      <w:r w:rsidRPr="009546C4">
        <w:rPr>
          <w:rFonts w:ascii="Arial" w:hAnsi="Arial" w:cs="Arial"/>
          <w:i/>
          <w:color w:val="000000" w:themeColor="text1"/>
        </w:rPr>
        <w:t xml:space="preserve">Levelling </w:t>
      </w:r>
      <w:proofErr w:type="gramStart"/>
      <w:r w:rsidRPr="009546C4">
        <w:rPr>
          <w:rFonts w:ascii="Arial" w:hAnsi="Arial" w:cs="Arial"/>
          <w:i/>
          <w:color w:val="000000" w:themeColor="text1"/>
        </w:rPr>
        <w:t>The</w:t>
      </w:r>
      <w:proofErr w:type="gramEnd"/>
      <w:r w:rsidRPr="009546C4">
        <w:rPr>
          <w:rFonts w:ascii="Arial" w:hAnsi="Arial" w:cs="Arial"/>
          <w:i/>
          <w:color w:val="000000" w:themeColor="text1"/>
        </w:rPr>
        <w:t xml:space="preserve"> Playing Field </w:t>
      </w:r>
      <w:r w:rsidRPr="009546C4">
        <w:rPr>
          <w:rFonts w:ascii="Arial" w:hAnsi="Arial" w:cs="Arial"/>
          <w:color w:val="000000" w:themeColor="text1"/>
        </w:rPr>
        <w:t>[online]. Washington DC: Elizabeth for MA. Available from: http://elizabethwarren.com/issues/leveling-the-playing-field [Accessed 18 May 2017].</w:t>
      </w:r>
    </w:p>
    <w:p w14:paraId="5D5D073E"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lastRenderedPageBreak/>
        <w:t xml:space="preserve">Energy Transfer and Sunoco Logistics, 2016. </w:t>
      </w:r>
      <w:r w:rsidRPr="009546C4">
        <w:rPr>
          <w:rFonts w:ascii="Arial" w:hAnsi="Arial" w:cs="Arial"/>
          <w:i/>
          <w:color w:val="000000" w:themeColor="text1"/>
        </w:rPr>
        <w:t xml:space="preserve">Energy Transfer and Sunoco Logistics Announce Sale of Minority Stake in Bakken Pipeline Project to Enbridge and Marathon Petroleum </w:t>
      </w:r>
      <w:r w:rsidRPr="009546C4">
        <w:rPr>
          <w:rFonts w:ascii="Arial" w:hAnsi="Arial" w:cs="Arial"/>
          <w:color w:val="000000" w:themeColor="text1"/>
        </w:rPr>
        <w:t>[online]. Dallas: Energy Transfer.</w:t>
      </w:r>
    </w:p>
    <w:p w14:paraId="54EBC816"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Energy Transfer Partners, 2016. </w:t>
      </w:r>
      <w:r w:rsidRPr="009546C4">
        <w:rPr>
          <w:rFonts w:ascii="Arial" w:hAnsi="Arial" w:cs="Arial"/>
          <w:i/>
          <w:color w:val="000000" w:themeColor="text1"/>
        </w:rPr>
        <w:t xml:space="preserve">Energy Transfer, Sunoco Logistics and Phillips 66 Announce Successful Completion of Project Financing for Bakken Pipeline Joint Ventures </w:t>
      </w:r>
      <w:r w:rsidRPr="009546C4">
        <w:rPr>
          <w:rFonts w:ascii="Arial" w:hAnsi="Arial" w:cs="Arial"/>
          <w:color w:val="000000" w:themeColor="text1"/>
        </w:rPr>
        <w:t xml:space="preserve">[online]. Dallas: Energy Transfer. </w:t>
      </w:r>
    </w:p>
    <w:p w14:paraId="7467E9C7"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Energy Transfer Partners, 2016. </w:t>
      </w:r>
      <w:r w:rsidRPr="009546C4">
        <w:rPr>
          <w:rFonts w:ascii="Arial" w:hAnsi="Arial" w:cs="Arial"/>
          <w:i/>
          <w:color w:val="000000" w:themeColor="text1"/>
        </w:rPr>
        <w:t xml:space="preserve">Press Release </w:t>
      </w:r>
      <w:r w:rsidRPr="009546C4">
        <w:rPr>
          <w:rFonts w:ascii="Arial" w:hAnsi="Arial" w:cs="Arial"/>
          <w:color w:val="000000" w:themeColor="text1"/>
        </w:rPr>
        <w:t>[online]. Dallas: Energy Transfer Partners. Available from: http://ir.energytransfer.com/phoenix.zhtml?c=106094&amp;p=irol-newsArticle&amp;ID=2227348 [Accessed 4 April 2017].</w:t>
      </w:r>
    </w:p>
    <w:p w14:paraId="518065D0"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Energy Transfer, 2017. </w:t>
      </w:r>
      <w:r w:rsidRPr="009546C4">
        <w:rPr>
          <w:rFonts w:ascii="Arial" w:hAnsi="Arial" w:cs="Arial"/>
          <w:i/>
          <w:color w:val="000000" w:themeColor="text1"/>
        </w:rPr>
        <w:t xml:space="preserve">Biography </w:t>
      </w:r>
      <w:r w:rsidRPr="009546C4">
        <w:rPr>
          <w:rFonts w:ascii="Arial" w:hAnsi="Arial" w:cs="Arial"/>
          <w:color w:val="000000" w:themeColor="text1"/>
        </w:rPr>
        <w:t>[online]. Dallas: Energy Transfer. Available from: http://governance.energytransfer.com/phoenix.zhtml?c=106094&amp;p=irol-govBio&amp;ID=208428 [Accessed 27 April 2017].</w:t>
      </w:r>
    </w:p>
    <w:p w14:paraId="45CEB368"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Energy Transfer, 2017. </w:t>
      </w:r>
      <w:r w:rsidRPr="009546C4">
        <w:rPr>
          <w:rFonts w:ascii="Arial" w:hAnsi="Arial" w:cs="Arial"/>
          <w:i/>
          <w:color w:val="000000" w:themeColor="text1"/>
        </w:rPr>
        <w:t xml:space="preserve">Ownership Overview </w:t>
      </w:r>
      <w:r w:rsidRPr="009546C4">
        <w:rPr>
          <w:rFonts w:ascii="Arial" w:hAnsi="Arial" w:cs="Arial"/>
          <w:color w:val="000000" w:themeColor="text1"/>
        </w:rPr>
        <w:t>[online]. Dallas: Energy Transfer. Available from: http://www.energytransfer.com/ownership_overview.aspx [Accessed 24 April 2017].</w:t>
      </w:r>
    </w:p>
    <w:p w14:paraId="25C56444"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Environmental Protection Agency (EPA), 2017. </w:t>
      </w:r>
      <w:r w:rsidRPr="009546C4">
        <w:rPr>
          <w:rFonts w:ascii="Arial" w:hAnsi="Arial" w:cs="Arial"/>
          <w:i/>
          <w:color w:val="000000" w:themeColor="text1"/>
        </w:rPr>
        <w:t xml:space="preserve">National Environmental Policy Act Review Process </w:t>
      </w:r>
      <w:r w:rsidRPr="009546C4">
        <w:rPr>
          <w:rFonts w:ascii="Arial" w:hAnsi="Arial" w:cs="Arial"/>
          <w:color w:val="000000" w:themeColor="text1"/>
        </w:rPr>
        <w:t>[online]. Washington DC: EPA. Available from: https://www.epa.gov/nepa/national-environmental-policy-act-review-process [Accessed 13 April 2017].</w:t>
      </w:r>
    </w:p>
    <w:p w14:paraId="20A4431F"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Environmental Protection Agency (EPA), 2017. </w:t>
      </w:r>
      <w:r w:rsidRPr="009546C4">
        <w:rPr>
          <w:rFonts w:ascii="Arial" w:hAnsi="Arial" w:cs="Arial"/>
          <w:i/>
          <w:color w:val="000000" w:themeColor="text1"/>
        </w:rPr>
        <w:t xml:space="preserve">Summary of the Clean Water Act </w:t>
      </w:r>
      <w:r w:rsidRPr="009546C4">
        <w:rPr>
          <w:rFonts w:ascii="Arial" w:hAnsi="Arial" w:cs="Arial"/>
          <w:color w:val="000000" w:themeColor="text1"/>
        </w:rPr>
        <w:t>[online]. Washington DC: EPA. Available from: https://www.epa.gov/laws-regulations/summary-clean-water-act [Accessed 13 April 2017].</w:t>
      </w:r>
    </w:p>
    <w:p w14:paraId="58AFBB80"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lastRenderedPageBreak/>
        <w:t xml:space="preserve">Environmental Protection Agency (EPA), 2017. </w:t>
      </w:r>
      <w:r w:rsidRPr="009546C4">
        <w:rPr>
          <w:rFonts w:ascii="Arial" w:hAnsi="Arial" w:cs="Arial"/>
          <w:i/>
          <w:color w:val="000000" w:themeColor="text1"/>
        </w:rPr>
        <w:t xml:space="preserve">Summary of the National Environmental Policy Act </w:t>
      </w:r>
      <w:r w:rsidRPr="009546C4">
        <w:rPr>
          <w:rFonts w:ascii="Arial" w:hAnsi="Arial" w:cs="Arial"/>
          <w:color w:val="000000" w:themeColor="text1"/>
        </w:rPr>
        <w:t>[online]. Washington DC: EPA. Available from: https://www.epa.gov/laws-regulations/summary-national-environmental-policy-act [Accessed 13 April 2017].</w:t>
      </w:r>
    </w:p>
    <w:p w14:paraId="68B90307"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Exec. Order No. 13,766, 82 Fed. Reg. 8657 (Jan. 24, 2017).</w:t>
      </w:r>
    </w:p>
    <w:p w14:paraId="1CB6021B"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Faccio</w:t>
      </w:r>
      <w:proofErr w:type="spellEnd"/>
      <w:r w:rsidRPr="009546C4">
        <w:rPr>
          <w:rFonts w:ascii="Arial" w:hAnsi="Arial" w:cs="Arial"/>
          <w:color w:val="000000" w:themeColor="text1"/>
        </w:rPr>
        <w:t xml:space="preserve">, M., 2006. Politically Connected Firms. </w:t>
      </w:r>
      <w:r w:rsidRPr="009546C4">
        <w:rPr>
          <w:rFonts w:ascii="Arial" w:hAnsi="Arial" w:cs="Arial"/>
          <w:i/>
          <w:color w:val="000000" w:themeColor="text1"/>
        </w:rPr>
        <w:t>The American Economic Review</w:t>
      </w:r>
      <w:r w:rsidRPr="009546C4">
        <w:rPr>
          <w:rFonts w:ascii="Arial" w:hAnsi="Arial" w:cs="Arial"/>
          <w:color w:val="000000" w:themeColor="text1"/>
        </w:rPr>
        <w:t xml:space="preserve"> [online], 96 (1), 369-386.</w:t>
      </w:r>
    </w:p>
    <w:p w14:paraId="0D7B8221"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Fallon, E., 2016. Iowa landowners Document Construction Violations by Dakota Access Pipeline. </w:t>
      </w:r>
      <w:r w:rsidRPr="009546C4">
        <w:rPr>
          <w:rFonts w:ascii="Arial" w:hAnsi="Arial" w:cs="Arial"/>
          <w:i/>
          <w:color w:val="000000" w:themeColor="text1"/>
        </w:rPr>
        <w:t xml:space="preserve">Bold Iowa </w:t>
      </w:r>
      <w:r w:rsidRPr="009546C4">
        <w:rPr>
          <w:rFonts w:ascii="Arial" w:hAnsi="Arial" w:cs="Arial"/>
          <w:color w:val="000000" w:themeColor="text1"/>
        </w:rPr>
        <w:t>[online], 5 October 2016. Available from: http://boldiowa.org/2016/10/05/iowa-landowners-document-construction-violations-by-dakota-access-pipeline/ [Accessed 28 April 2017].</w:t>
      </w:r>
    </w:p>
    <w:p w14:paraId="563BE7EE"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Fang, L., 2012. Environmental Review Problems of Cross-Border Projects Under NEPA: Lessons from the Tar Sands Pipelines. </w:t>
      </w:r>
      <w:r w:rsidRPr="009546C4">
        <w:rPr>
          <w:rFonts w:ascii="Arial" w:hAnsi="Arial" w:cs="Arial"/>
          <w:i/>
          <w:color w:val="000000" w:themeColor="text1"/>
        </w:rPr>
        <w:t xml:space="preserve">Stanford Environmental Law Journal </w:t>
      </w:r>
      <w:r w:rsidRPr="009546C4">
        <w:rPr>
          <w:rFonts w:ascii="Arial" w:hAnsi="Arial" w:cs="Arial"/>
          <w:color w:val="000000" w:themeColor="text1"/>
        </w:rPr>
        <w:t>[online], 31, 285-313.</w:t>
      </w:r>
    </w:p>
    <w:p w14:paraId="533D7B4A"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Federal Election Committee (FEC), 2016. </w:t>
      </w:r>
      <w:r w:rsidRPr="009546C4">
        <w:rPr>
          <w:rFonts w:ascii="Arial" w:hAnsi="Arial" w:cs="Arial"/>
          <w:i/>
          <w:color w:val="000000" w:themeColor="text1"/>
        </w:rPr>
        <w:t>Contribution Limits for 2015-2016 Federal Elections</w:t>
      </w:r>
      <w:r w:rsidRPr="009546C4">
        <w:rPr>
          <w:rFonts w:ascii="Arial" w:hAnsi="Arial" w:cs="Arial"/>
          <w:color w:val="000000" w:themeColor="text1"/>
        </w:rPr>
        <w:t xml:space="preserve"> [online], Washington DC: Federal Election Committee. Available from: http://www.fec.gov/info/contriblimitschart1516.pdf [Accessed 1 May 2017].</w:t>
      </w:r>
    </w:p>
    <w:p w14:paraId="78AF99F3"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Federal Election Committee (FEC), 2016. </w:t>
      </w:r>
      <w:r w:rsidRPr="009546C4">
        <w:rPr>
          <w:rFonts w:ascii="Arial" w:hAnsi="Arial" w:cs="Arial"/>
          <w:i/>
          <w:color w:val="000000" w:themeColor="text1"/>
        </w:rPr>
        <w:t xml:space="preserve">Page by Page Report Display (Page 419 of 484) </w:t>
      </w:r>
      <w:r w:rsidRPr="009546C4">
        <w:rPr>
          <w:rFonts w:ascii="Arial" w:hAnsi="Arial" w:cs="Arial"/>
          <w:color w:val="000000" w:themeColor="text1"/>
        </w:rPr>
        <w:t>[online], Washington DC: Federal Election Committee. Available from: http://docquery.fec.gov/cgi-bin/fecimg/?201607159020646897 [Accessed 27 April 2017].</w:t>
      </w:r>
    </w:p>
    <w:p w14:paraId="03B1F7D7"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Federal Election Committee (FEC), 2016. </w:t>
      </w:r>
      <w:r w:rsidRPr="009546C4">
        <w:rPr>
          <w:rFonts w:ascii="Arial" w:hAnsi="Arial" w:cs="Arial"/>
          <w:i/>
          <w:color w:val="000000" w:themeColor="text1"/>
        </w:rPr>
        <w:t xml:space="preserve">Page by Page Report Display (Page 93238 of 98907) </w:t>
      </w:r>
      <w:r w:rsidRPr="009546C4">
        <w:rPr>
          <w:rFonts w:ascii="Arial" w:hAnsi="Arial" w:cs="Arial"/>
          <w:color w:val="000000" w:themeColor="text1"/>
        </w:rPr>
        <w:t xml:space="preserve">[online], Washington DC: Federal Election Committee. Available </w:t>
      </w:r>
      <w:r w:rsidRPr="009546C4">
        <w:rPr>
          <w:rFonts w:ascii="Arial" w:hAnsi="Arial" w:cs="Arial"/>
          <w:color w:val="000000" w:themeColor="text1"/>
        </w:rPr>
        <w:lastRenderedPageBreak/>
        <w:t>from: http://docquery.fec.gov/cgi-bin/fecimg/?201610129032391099 [Accessed 27 April 2017].</w:t>
      </w:r>
    </w:p>
    <w:p w14:paraId="5D7DB09F"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Federal Election Committee (FEC), 2016. </w:t>
      </w:r>
      <w:r w:rsidRPr="009546C4">
        <w:rPr>
          <w:rFonts w:ascii="Arial" w:hAnsi="Arial" w:cs="Arial"/>
          <w:i/>
          <w:color w:val="000000" w:themeColor="text1"/>
        </w:rPr>
        <w:t xml:space="preserve">Page by Page Report Display (Page 4655 of 8536) </w:t>
      </w:r>
      <w:r w:rsidRPr="009546C4">
        <w:rPr>
          <w:rFonts w:ascii="Arial" w:hAnsi="Arial" w:cs="Arial"/>
          <w:color w:val="000000" w:themeColor="text1"/>
        </w:rPr>
        <w:t>[online], Washington DC: Federal Election Committee. Available from: http://docquery.fec.gov/cgi-bin/fecimg/?201609129030784797 [Accessed 27 April 2017].</w:t>
      </w:r>
    </w:p>
    <w:p w14:paraId="39EDA279"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Federal Election Committee (FEC), 2016. </w:t>
      </w:r>
      <w:r w:rsidRPr="009546C4">
        <w:rPr>
          <w:rFonts w:ascii="Arial" w:hAnsi="Arial" w:cs="Arial"/>
          <w:i/>
          <w:color w:val="000000" w:themeColor="text1"/>
        </w:rPr>
        <w:t xml:space="preserve">Page by Page Report Display (Page 4781 of 8662) </w:t>
      </w:r>
      <w:r w:rsidRPr="009546C4">
        <w:rPr>
          <w:rFonts w:ascii="Arial" w:hAnsi="Arial" w:cs="Arial"/>
          <w:color w:val="000000" w:themeColor="text1"/>
        </w:rPr>
        <w:t>[online], Washington DC: Federal Election Committee. Available from: http://docquery.fec.gov/cgi-bin/fecimg/?201608209023465010 [Accessed 27 April 2017].</w:t>
      </w:r>
    </w:p>
    <w:p w14:paraId="6C7EC635"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Flegenheimer</w:t>
      </w:r>
      <w:proofErr w:type="spellEnd"/>
      <w:r w:rsidRPr="009546C4">
        <w:rPr>
          <w:rFonts w:ascii="Arial" w:hAnsi="Arial" w:cs="Arial"/>
          <w:color w:val="000000" w:themeColor="text1"/>
        </w:rPr>
        <w:t xml:space="preserve">, M. and </w:t>
      </w:r>
      <w:proofErr w:type="spellStart"/>
      <w:r w:rsidRPr="009546C4">
        <w:rPr>
          <w:rFonts w:ascii="Arial" w:hAnsi="Arial" w:cs="Arial"/>
          <w:color w:val="000000" w:themeColor="text1"/>
        </w:rPr>
        <w:t>Barbaro</w:t>
      </w:r>
      <w:proofErr w:type="spellEnd"/>
      <w:r w:rsidRPr="009546C4">
        <w:rPr>
          <w:rFonts w:ascii="Arial" w:hAnsi="Arial" w:cs="Arial"/>
          <w:color w:val="000000" w:themeColor="text1"/>
        </w:rPr>
        <w:t xml:space="preserve">, M., 2016. Donald Trump Is Elected President in Stunning Repudiation of the Establishment. </w:t>
      </w:r>
      <w:r w:rsidRPr="009546C4">
        <w:rPr>
          <w:rFonts w:ascii="Arial" w:hAnsi="Arial" w:cs="Arial"/>
          <w:i/>
          <w:color w:val="000000" w:themeColor="text1"/>
        </w:rPr>
        <w:t xml:space="preserve">The New York Times </w:t>
      </w:r>
      <w:r w:rsidRPr="009546C4">
        <w:rPr>
          <w:rFonts w:ascii="Arial" w:hAnsi="Arial" w:cs="Arial"/>
          <w:color w:val="000000" w:themeColor="text1"/>
        </w:rPr>
        <w:t>[online], 9 November 2016. Available from: https://www.nytimes.com/2016/11/09/us/politics/hillary-clinton-donald-trump-president.html?_r=0 [Accessed 19 May 2017].</w:t>
      </w:r>
    </w:p>
    <w:p w14:paraId="5686DFAE"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Free Dictionary, 2017. </w:t>
      </w:r>
      <w:r w:rsidRPr="009546C4">
        <w:rPr>
          <w:rFonts w:ascii="Arial" w:hAnsi="Arial" w:cs="Arial"/>
          <w:i/>
          <w:color w:val="000000" w:themeColor="text1"/>
        </w:rPr>
        <w:t>Eminent Domain</w:t>
      </w:r>
      <w:r w:rsidRPr="009546C4">
        <w:rPr>
          <w:rFonts w:ascii="Arial" w:hAnsi="Arial" w:cs="Arial"/>
          <w:color w:val="000000" w:themeColor="text1"/>
        </w:rPr>
        <w:t xml:space="preserve"> [online]. Pennsylvania: </w:t>
      </w:r>
      <w:proofErr w:type="spellStart"/>
      <w:r w:rsidRPr="009546C4">
        <w:rPr>
          <w:rFonts w:ascii="Arial" w:hAnsi="Arial" w:cs="Arial"/>
          <w:color w:val="000000" w:themeColor="text1"/>
        </w:rPr>
        <w:t>Farlex</w:t>
      </w:r>
      <w:proofErr w:type="spellEnd"/>
      <w:r w:rsidRPr="009546C4">
        <w:rPr>
          <w:rFonts w:ascii="Arial" w:hAnsi="Arial" w:cs="Arial"/>
          <w:color w:val="000000" w:themeColor="text1"/>
        </w:rPr>
        <w:t xml:space="preserve"> Inc. Available from: http://legal-dictionary.thefreedictionary.com/eminent+domain [Accessed 28 April 2017].</w:t>
      </w:r>
    </w:p>
    <w:p w14:paraId="0F3FFCF1"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Gajanan</w:t>
      </w:r>
      <w:proofErr w:type="spellEnd"/>
      <w:r w:rsidRPr="009546C4">
        <w:rPr>
          <w:rFonts w:ascii="Arial" w:hAnsi="Arial" w:cs="Arial"/>
          <w:color w:val="000000" w:themeColor="text1"/>
        </w:rPr>
        <w:t xml:space="preserve">, M., 2016. U.S. Army Denies Permit for Dakota Access Pipeline Construction. </w:t>
      </w:r>
      <w:r w:rsidRPr="009546C4">
        <w:rPr>
          <w:rFonts w:ascii="Arial" w:hAnsi="Arial" w:cs="Arial"/>
          <w:i/>
          <w:color w:val="000000" w:themeColor="text1"/>
        </w:rPr>
        <w:t xml:space="preserve">Time </w:t>
      </w:r>
      <w:r w:rsidRPr="009546C4">
        <w:rPr>
          <w:rFonts w:ascii="Arial" w:hAnsi="Arial" w:cs="Arial"/>
          <w:color w:val="000000" w:themeColor="text1"/>
        </w:rPr>
        <w:t>[online], 4 December 2016. Available from: http://time.com/4589991/dapl-us-army-permit-standing-rock/ [Accessed 28 April 2017].</w:t>
      </w:r>
    </w:p>
    <w:p w14:paraId="24D75E27"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Garcia, F., 2017. Donald Trump Signs Executive Actions to Push Through Dakota Access and Keystone XL Pipelines. </w:t>
      </w:r>
      <w:r w:rsidRPr="009546C4">
        <w:rPr>
          <w:rFonts w:ascii="Arial" w:hAnsi="Arial" w:cs="Arial"/>
          <w:i/>
          <w:color w:val="000000" w:themeColor="text1"/>
        </w:rPr>
        <w:t>The Independent</w:t>
      </w:r>
      <w:r w:rsidRPr="009546C4">
        <w:rPr>
          <w:rFonts w:ascii="Arial" w:hAnsi="Arial" w:cs="Arial"/>
          <w:color w:val="000000" w:themeColor="text1"/>
        </w:rPr>
        <w:t xml:space="preserve"> [online], 24 January 2017. </w:t>
      </w:r>
      <w:r w:rsidRPr="009546C4">
        <w:rPr>
          <w:rFonts w:ascii="Arial" w:hAnsi="Arial" w:cs="Arial"/>
          <w:color w:val="000000" w:themeColor="text1"/>
        </w:rPr>
        <w:lastRenderedPageBreak/>
        <w:t>Available from: http://www.independent.co.uk/news/world/americas/donald-trump-push-forward-dakota-access-keystone-xl-pipelines-standing-rock-protest-executive-orders-a7543711.html [Accessed 15 May 2017].</w:t>
      </w:r>
    </w:p>
    <w:p w14:paraId="7543C546"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Gay, J., Shepherd, O., </w:t>
      </w:r>
      <w:proofErr w:type="spellStart"/>
      <w:r w:rsidRPr="009546C4">
        <w:rPr>
          <w:rFonts w:ascii="Arial" w:hAnsi="Arial" w:cs="Arial"/>
          <w:color w:val="000000" w:themeColor="text1"/>
        </w:rPr>
        <w:t>Thyden</w:t>
      </w:r>
      <w:proofErr w:type="spellEnd"/>
      <w:r w:rsidRPr="009546C4">
        <w:rPr>
          <w:rFonts w:ascii="Arial" w:hAnsi="Arial" w:cs="Arial"/>
          <w:color w:val="000000" w:themeColor="text1"/>
        </w:rPr>
        <w:t xml:space="preserve">, M. and Whitman, M., 2010. </w:t>
      </w:r>
      <w:r w:rsidRPr="009546C4">
        <w:rPr>
          <w:rFonts w:ascii="Arial" w:hAnsi="Arial" w:cs="Arial"/>
          <w:i/>
          <w:color w:val="000000" w:themeColor="text1"/>
        </w:rPr>
        <w:t xml:space="preserve">The Health Effects of Oil Contamination: A Compilation of Research </w:t>
      </w:r>
      <w:r w:rsidRPr="009546C4">
        <w:rPr>
          <w:rFonts w:ascii="Arial" w:hAnsi="Arial" w:cs="Arial"/>
          <w:color w:val="000000" w:themeColor="text1"/>
        </w:rPr>
        <w:t>[online]. Worcester: Worcester Polytechnic Institute.</w:t>
      </w:r>
    </w:p>
    <w:p w14:paraId="43F3F6BB"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Gottlieb, S. E., 1989. The Dilemma of Election Campaign Finance Reform. </w:t>
      </w:r>
      <w:proofErr w:type="spellStart"/>
      <w:r w:rsidRPr="009546C4">
        <w:rPr>
          <w:rFonts w:ascii="Arial" w:hAnsi="Arial" w:cs="Arial"/>
          <w:i/>
          <w:color w:val="000000" w:themeColor="text1"/>
        </w:rPr>
        <w:t>Hofstra</w:t>
      </w:r>
      <w:proofErr w:type="spellEnd"/>
      <w:r w:rsidRPr="009546C4">
        <w:rPr>
          <w:rFonts w:ascii="Arial" w:hAnsi="Arial" w:cs="Arial"/>
          <w:i/>
          <w:color w:val="000000" w:themeColor="text1"/>
        </w:rPr>
        <w:t xml:space="preserve"> Law Review</w:t>
      </w:r>
      <w:r w:rsidRPr="009546C4">
        <w:rPr>
          <w:rFonts w:ascii="Arial" w:hAnsi="Arial" w:cs="Arial"/>
          <w:color w:val="000000" w:themeColor="text1"/>
        </w:rPr>
        <w:t>. 18 (2), 213-300.</w:t>
      </w:r>
    </w:p>
    <w:p w14:paraId="014D37C8"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Graziano</w:t>
      </w:r>
      <w:proofErr w:type="spellEnd"/>
      <w:r w:rsidRPr="009546C4">
        <w:rPr>
          <w:rFonts w:ascii="Arial" w:hAnsi="Arial" w:cs="Arial"/>
          <w:color w:val="000000" w:themeColor="text1"/>
        </w:rPr>
        <w:t xml:space="preserve">, L., 2001. </w:t>
      </w:r>
      <w:r w:rsidRPr="009546C4">
        <w:rPr>
          <w:rFonts w:ascii="Arial" w:hAnsi="Arial" w:cs="Arial"/>
          <w:i/>
          <w:color w:val="000000" w:themeColor="text1"/>
        </w:rPr>
        <w:t xml:space="preserve">Lobbying, Pluralism and Democracy. </w:t>
      </w:r>
      <w:r w:rsidRPr="009546C4">
        <w:rPr>
          <w:rFonts w:ascii="Arial" w:hAnsi="Arial" w:cs="Arial"/>
          <w:color w:val="000000" w:themeColor="text1"/>
        </w:rPr>
        <w:t>Basingstoke: Palgrave.</w:t>
      </w:r>
    </w:p>
    <w:p w14:paraId="0A61B0F4" w14:textId="77777777" w:rsidR="003511EE" w:rsidRPr="009546C4" w:rsidRDefault="003511EE" w:rsidP="009546C4">
      <w:pPr>
        <w:pStyle w:val="p1"/>
        <w:spacing w:before="120" w:after="120" w:line="480" w:lineRule="auto"/>
        <w:rPr>
          <w:rStyle w:val="s1"/>
          <w:rFonts w:ascii="Arial" w:hAnsi="Arial" w:cs="Arial"/>
          <w:color w:val="000000" w:themeColor="text1"/>
        </w:rPr>
      </w:pPr>
      <w:r w:rsidRPr="009546C4">
        <w:rPr>
          <w:rStyle w:val="s1"/>
          <w:rFonts w:ascii="Arial" w:hAnsi="Arial" w:cs="Arial"/>
          <w:color w:val="000000" w:themeColor="text1"/>
        </w:rPr>
        <w:t xml:space="preserve">Hall, R. and </w:t>
      </w:r>
      <w:proofErr w:type="spellStart"/>
      <w:r w:rsidRPr="009546C4">
        <w:rPr>
          <w:rStyle w:val="s1"/>
          <w:rFonts w:ascii="Arial" w:hAnsi="Arial" w:cs="Arial"/>
          <w:color w:val="000000" w:themeColor="text1"/>
        </w:rPr>
        <w:t>Deardorff</w:t>
      </w:r>
      <w:proofErr w:type="spellEnd"/>
      <w:r w:rsidRPr="009546C4">
        <w:rPr>
          <w:rStyle w:val="s1"/>
          <w:rFonts w:ascii="Arial" w:hAnsi="Arial" w:cs="Arial"/>
          <w:color w:val="000000" w:themeColor="text1"/>
        </w:rPr>
        <w:t xml:space="preserve">, A., 2006. Lobbying as Legislative Subsidy. </w:t>
      </w:r>
      <w:r w:rsidRPr="009546C4">
        <w:rPr>
          <w:rStyle w:val="s1"/>
          <w:rFonts w:ascii="Arial" w:hAnsi="Arial" w:cs="Arial"/>
          <w:i/>
          <w:iCs/>
          <w:color w:val="000000" w:themeColor="text1"/>
        </w:rPr>
        <w:t>American Political Science Review</w:t>
      </w:r>
      <w:r w:rsidRPr="009546C4">
        <w:rPr>
          <w:rStyle w:val="s1"/>
          <w:rFonts w:ascii="Arial" w:hAnsi="Arial" w:cs="Arial"/>
          <w:color w:val="000000" w:themeColor="text1"/>
        </w:rPr>
        <w:t>, 100 (1), 69–84.</w:t>
      </w:r>
    </w:p>
    <w:p w14:paraId="60CE2415" w14:textId="77777777" w:rsidR="003511EE" w:rsidRPr="009546C4" w:rsidRDefault="003511EE" w:rsidP="009546C4">
      <w:pPr>
        <w:pStyle w:val="p1"/>
        <w:spacing w:before="120" w:after="120" w:line="480" w:lineRule="auto"/>
        <w:rPr>
          <w:rFonts w:ascii="Arial" w:hAnsi="Arial" w:cs="Arial"/>
        </w:rPr>
      </w:pPr>
      <w:r w:rsidRPr="009546C4">
        <w:rPr>
          <w:rFonts w:ascii="Arial" w:hAnsi="Arial" w:cs="Arial"/>
        </w:rPr>
        <w:t xml:space="preserve">Holman, C., 2016. Do We </w:t>
      </w:r>
      <w:proofErr w:type="gramStart"/>
      <w:r w:rsidRPr="009546C4">
        <w:rPr>
          <w:rFonts w:ascii="Arial" w:hAnsi="Arial" w:cs="Arial"/>
        </w:rPr>
        <w:t>Really Need</w:t>
      </w:r>
      <w:proofErr w:type="gramEnd"/>
      <w:r w:rsidRPr="009546C4">
        <w:rPr>
          <w:rFonts w:ascii="Arial" w:hAnsi="Arial" w:cs="Arial"/>
        </w:rPr>
        <w:t xml:space="preserve"> Campaign Finance Reform? </w:t>
      </w:r>
      <w:proofErr w:type="spellStart"/>
      <w:r w:rsidRPr="009546C4">
        <w:rPr>
          <w:rFonts w:ascii="Arial" w:hAnsi="Arial" w:cs="Arial"/>
          <w:i/>
        </w:rPr>
        <w:t>Zócalo</w:t>
      </w:r>
      <w:proofErr w:type="spellEnd"/>
      <w:r w:rsidRPr="009546C4">
        <w:rPr>
          <w:rFonts w:ascii="Arial" w:hAnsi="Arial" w:cs="Arial"/>
          <w:i/>
        </w:rPr>
        <w:t xml:space="preserve"> Public Square </w:t>
      </w:r>
      <w:r w:rsidRPr="009546C4">
        <w:rPr>
          <w:rFonts w:ascii="Arial" w:hAnsi="Arial" w:cs="Arial"/>
        </w:rPr>
        <w:t>[online], 19 January 2016. Available from: http://time.com/4182502/campaign-finance-reform/ [Accessed 18 May 2017].</w:t>
      </w:r>
    </w:p>
    <w:p w14:paraId="5F4B1BBF"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Jewell, S., 2017. My Thoughts on the Corps' decision to grant an easement for the Dakota Access Pipeline #DAPL. </w:t>
      </w:r>
      <w:r w:rsidRPr="009546C4">
        <w:rPr>
          <w:rFonts w:ascii="Arial" w:hAnsi="Arial" w:cs="Arial"/>
          <w:i/>
          <w:color w:val="000000" w:themeColor="text1"/>
        </w:rPr>
        <w:t xml:space="preserve">Twitter </w:t>
      </w:r>
      <w:proofErr w:type="spellStart"/>
      <w:r w:rsidRPr="009546C4">
        <w:rPr>
          <w:rFonts w:ascii="Arial" w:hAnsi="Arial" w:cs="Arial"/>
          <w:i/>
          <w:color w:val="000000" w:themeColor="text1"/>
        </w:rPr>
        <w:t>SallyJewell</w:t>
      </w:r>
      <w:proofErr w:type="spellEnd"/>
      <w:r w:rsidRPr="009546C4">
        <w:rPr>
          <w:rFonts w:ascii="Arial" w:hAnsi="Arial" w:cs="Arial"/>
          <w:i/>
          <w:color w:val="000000" w:themeColor="text1"/>
        </w:rPr>
        <w:t xml:space="preserve"> </w:t>
      </w:r>
      <w:r w:rsidRPr="009546C4">
        <w:rPr>
          <w:rFonts w:ascii="Arial" w:hAnsi="Arial" w:cs="Arial"/>
          <w:color w:val="000000" w:themeColor="text1"/>
        </w:rPr>
        <w:t>[online]. 8 February 2017. Available from: https://twitter.com/sallyjewell/status/829400583266267136 [Accessed 28 April 2017].</w:t>
      </w:r>
    </w:p>
    <w:p w14:paraId="5F7455F0"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Jezer</w:t>
      </w:r>
      <w:proofErr w:type="spellEnd"/>
      <w:r w:rsidRPr="009546C4">
        <w:rPr>
          <w:rFonts w:ascii="Arial" w:hAnsi="Arial" w:cs="Arial"/>
          <w:color w:val="000000" w:themeColor="text1"/>
        </w:rPr>
        <w:t xml:space="preserve">, M. and Miller, E., 1994. Money Politics: Campaign Finance and the Subversion of American Democracy. </w:t>
      </w:r>
      <w:r w:rsidRPr="009546C4">
        <w:rPr>
          <w:rFonts w:ascii="Arial" w:hAnsi="Arial" w:cs="Arial"/>
          <w:i/>
          <w:color w:val="000000" w:themeColor="text1"/>
        </w:rPr>
        <w:t xml:space="preserve">Notre Dame Journal of Law, Ethics &amp; Public Policy </w:t>
      </w:r>
      <w:r w:rsidRPr="009546C4">
        <w:rPr>
          <w:rFonts w:ascii="Arial" w:hAnsi="Arial" w:cs="Arial"/>
          <w:color w:val="000000" w:themeColor="text1"/>
        </w:rPr>
        <w:t>[online], 8 (2), 467-498.</w:t>
      </w:r>
    </w:p>
    <w:p w14:paraId="0D11B314"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John Thune, 2017. </w:t>
      </w:r>
      <w:r w:rsidRPr="009546C4">
        <w:rPr>
          <w:rFonts w:ascii="Arial" w:hAnsi="Arial" w:cs="Arial"/>
          <w:i/>
          <w:color w:val="000000" w:themeColor="text1"/>
        </w:rPr>
        <w:t xml:space="preserve">Committee Assignments </w:t>
      </w:r>
      <w:r w:rsidRPr="009546C4">
        <w:rPr>
          <w:rFonts w:ascii="Arial" w:hAnsi="Arial" w:cs="Arial"/>
          <w:color w:val="000000" w:themeColor="text1"/>
        </w:rPr>
        <w:t>[online]. South Dakota: John Thune. Available from: https://www.thune.senate.gov/public/index.cfm/biography [Accessed 24 April 2017].</w:t>
      </w:r>
    </w:p>
    <w:p w14:paraId="7B0FC667"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lastRenderedPageBreak/>
        <w:t xml:space="preserve">John Thune, 2017. </w:t>
      </w:r>
      <w:r w:rsidRPr="009546C4">
        <w:rPr>
          <w:rFonts w:ascii="Arial" w:hAnsi="Arial" w:cs="Arial"/>
          <w:i/>
          <w:color w:val="000000" w:themeColor="text1"/>
        </w:rPr>
        <w:t xml:space="preserve">Energy </w:t>
      </w:r>
      <w:r w:rsidRPr="009546C4">
        <w:rPr>
          <w:rFonts w:ascii="Arial" w:hAnsi="Arial" w:cs="Arial"/>
          <w:color w:val="000000" w:themeColor="text1"/>
        </w:rPr>
        <w:t>[online]. South Dakota: John Thune. Available from: https://www.thune.senate.gov/public/index.cfm/energy [Accessed 24 April 2017].</w:t>
      </w:r>
    </w:p>
    <w:p w14:paraId="273B49D7"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Kabir</w:t>
      </w:r>
      <w:proofErr w:type="spellEnd"/>
      <w:r w:rsidRPr="009546C4">
        <w:rPr>
          <w:rFonts w:ascii="Arial" w:hAnsi="Arial" w:cs="Arial"/>
          <w:color w:val="000000" w:themeColor="text1"/>
        </w:rPr>
        <w:t xml:space="preserve"> Hassan, M., </w:t>
      </w:r>
      <w:proofErr w:type="spellStart"/>
      <w:r w:rsidRPr="009546C4">
        <w:rPr>
          <w:rFonts w:ascii="Arial" w:hAnsi="Arial" w:cs="Arial"/>
          <w:color w:val="000000" w:themeColor="text1"/>
        </w:rPr>
        <w:t>Unsal</w:t>
      </w:r>
      <w:proofErr w:type="spellEnd"/>
      <w:r w:rsidRPr="009546C4">
        <w:rPr>
          <w:rFonts w:ascii="Arial" w:hAnsi="Arial" w:cs="Arial"/>
          <w:color w:val="000000" w:themeColor="text1"/>
        </w:rPr>
        <w:t xml:space="preserve">, O. and </w:t>
      </w:r>
      <w:proofErr w:type="spellStart"/>
      <w:r w:rsidRPr="009546C4">
        <w:rPr>
          <w:rFonts w:ascii="Arial" w:hAnsi="Arial" w:cs="Arial"/>
          <w:color w:val="000000" w:themeColor="text1"/>
        </w:rPr>
        <w:t>Zirek</w:t>
      </w:r>
      <w:proofErr w:type="spellEnd"/>
      <w:r w:rsidRPr="009546C4">
        <w:rPr>
          <w:rFonts w:ascii="Arial" w:hAnsi="Arial" w:cs="Arial"/>
          <w:color w:val="000000" w:themeColor="text1"/>
        </w:rPr>
        <w:t xml:space="preserve">, D., 2016. Corporate lobbying, CEO political ideology and firm and performance. </w:t>
      </w:r>
      <w:r w:rsidRPr="009546C4">
        <w:rPr>
          <w:rFonts w:ascii="Arial" w:hAnsi="Arial" w:cs="Arial"/>
          <w:i/>
          <w:color w:val="000000" w:themeColor="text1"/>
        </w:rPr>
        <w:t xml:space="preserve">Journal of Corporate Finance </w:t>
      </w:r>
      <w:r w:rsidRPr="009546C4">
        <w:rPr>
          <w:rFonts w:ascii="Arial" w:hAnsi="Arial" w:cs="Arial"/>
          <w:color w:val="000000" w:themeColor="text1"/>
        </w:rPr>
        <w:t>[online], 38, 126-149.</w:t>
      </w:r>
    </w:p>
    <w:p w14:paraId="288C90A7"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Kevin Cramer, 2015. Cramer Statement on President Obama's Rejection of Keystone XL Pipeline. </w:t>
      </w:r>
      <w:r w:rsidRPr="009546C4">
        <w:rPr>
          <w:rFonts w:ascii="Arial" w:hAnsi="Arial" w:cs="Arial"/>
          <w:i/>
          <w:color w:val="000000" w:themeColor="text1"/>
        </w:rPr>
        <w:t xml:space="preserve">Kevin Cramer </w:t>
      </w:r>
      <w:r w:rsidRPr="009546C4">
        <w:rPr>
          <w:rFonts w:ascii="Arial" w:hAnsi="Arial" w:cs="Arial"/>
          <w:color w:val="000000" w:themeColor="text1"/>
        </w:rPr>
        <w:t>[online], 6 November 2015. Available from: https://cramer.house.gov/media-center/press-releases/cramer-statement-on-president-obamas-rejection-of-keystone-xl-pipeline [Accessed 18 May 2017].</w:t>
      </w:r>
    </w:p>
    <w:p w14:paraId="33961E73"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Kevin Cramer., 2017. </w:t>
      </w:r>
      <w:r w:rsidRPr="009546C4">
        <w:rPr>
          <w:rFonts w:ascii="Arial" w:hAnsi="Arial" w:cs="Arial"/>
          <w:i/>
          <w:color w:val="000000" w:themeColor="text1"/>
        </w:rPr>
        <w:t xml:space="preserve">2017 01 31 DAPL Easement Statement </w:t>
      </w:r>
      <w:r w:rsidRPr="009546C4">
        <w:rPr>
          <w:rFonts w:ascii="Arial" w:hAnsi="Arial" w:cs="Arial"/>
          <w:color w:val="000000" w:themeColor="text1"/>
        </w:rPr>
        <w:t>[video, online]. YouTube. Available from: https://www.youtube.com/watch?v=OObmUa4nkqs [Accessed 18 May 2017].</w:t>
      </w:r>
    </w:p>
    <w:p w14:paraId="211AFC11"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Kormann</w:t>
      </w:r>
      <w:proofErr w:type="spellEnd"/>
      <w:r w:rsidRPr="009546C4">
        <w:rPr>
          <w:rFonts w:ascii="Arial" w:hAnsi="Arial" w:cs="Arial"/>
          <w:color w:val="000000" w:themeColor="text1"/>
        </w:rPr>
        <w:t xml:space="preserve">, C., 2017. For </w:t>
      </w:r>
      <w:proofErr w:type="gramStart"/>
      <w:r w:rsidRPr="009546C4">
        <w:rPr>
          <w:rFonts w:ascii="Arial" w:hAnsi="Arial" w:cs="Arial"/>
          <w:color w:val="000000" w:themeColor="text1"/>
        </w:rPr>
        <w:t>The</w:t>
      </w:r>
      <w:proofErr w:type="gramEnd"/>
      <w:r w:rsidRPr="009546C4">
        <w:rPr>
          <w:rFonts w:ascii="Arial" w:hAnsi="Arial" w:cs="Arial"/>
          <w:color w:val="000000" w:themeColor="text1"/>
        </w:rPr>
        <w:t xml:space="preserve"> Protesters At Standing Rock, Its Back To Pipeline Purgatory. </w:t>
      </w:r>
      <w:r w:rsidRPr="009546C4">
        <w:rPr>
          <w:rFonts w:ascii="Arial" w:hAnsi="Arial" w:cs="Arial"/>
          <w:i/>
          <w:color w:val="000000" w:themeColor="text1"/>
        </w:rPr>
        <w:t>The New Yorker</w:t>
      </w:r>
      <w:r w:rsidRPr="009546C4">
        <w:rPr>
          <w:rFonts w:ascii="Arial" w:hAnsi="Arial" w:cs="Arial"/>
          <w:color w:val="000000" w:themeColor="text1"/>
        </w:rPr>
        <w:t xml:space="preserve"> [online], 3 February 2017. Available from: http://www.newyorker.com/tech/elements/for-the-protesters-at-standing-rock-its-back-to-pipeline-purgatory [Accessed 18 May 2017].</w:t>
      </w:r>
    </w:p>
    <w:p w14:paraId="2344ED4C"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Lessig</w:t>
      </w:r>
      <w:proofErr w:type="spellEnd"/>
      <w:r w:rsidRPr="009546C4">
        <w:rPr>
          <w:rFonts w:ascii="Arial" w:hAnsi="Arial" w:cs="Arial"/>
          <w:color w:val="000000" w:themeColor="text1"/>
        </w:rPr>
        <w:t xml:space="preserve">., L. 2012. The Founders Versus the Funders. </w:t>
      </w:r>
      <w:r w:rsidRPr="009546C4">
        <w:rPr>
          <w:rFonts w:ascii="Arial" w:hAnsi="Arial" w:cs="Arial"/>
          <w:i/>
          <w:color w:val="000000" w:themeColor="text1"/>
        </w:rPr>
        <w:t xml:space="preserve">The Progressive </w:t>
      </w:r>
      <w:r w:rsidRPr="009546C4">
        <w:rPr>
          <w:rFonts w:ascii="Arial" w:hAnsi="Arial" w:cs="Arial"/>
          <w:color w:val="000000" w:themeColor="text1"/>
        </w:rPr>
        <w:t>[online], 12 September 2012. Available from: http://progressive.org/magazine/founders-versus-funders/ [Accessed 18 May 2017].</w:t>
      </w:r>
    </w:p>
    <w:p w14:paraId="26503D46"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Levitt, J., 2010. Confronting the Impact of Citizens United. </w:t>
      </w:r>
      <w:r w:rsidRPr="009546C4">
        <w:rPr>
          <w:rFonts w:ascii="Arial" w:hAnsi="Arial" w:cs="Arial"/>
          <w:i/>
          <w:iCs/>
          <w:color w:val="000000" w:themeColor="text1"/>
        </w:rPr>
        <w:t>Yale Law &amp; Policy Review,</w:t>
      </w:r>
      <w:r w:rsidRPr="009546C4">
        <w:rPr>
          <w:rFonts w:ascii="Arial" w:hAnsi="Arial" w:cs="Arial"/>
          <w:color w:val="000000" w:themeColor="text1"/>
        </w:rPr>
        <w:t> </w:t>
      </w:r>
      <w:r w:rsidRPr="009546C4">
        <w:rPr>
          <w:rFonts w:ascii="Arial" w:hAnsi="Arial" w:cs="Arial"/>
          <w:iCs/>
          <w:color w:val="000000" w:themeColor="text1"/>
        </w:rPr>
        <w:t xml:space="preserve">29 </w:t>
      </w:r>
      <w:r w:rsidRPr="009546C4">
        <w:rPr>
          <w:rFonts w:ascii="Arial" w:hAnsi="Arial" w:cs="Arial"/>
          <w:color w:val="000000" w:themeColor="text1"/>
        </w:rPr>
        <w:t>(1), 217-234.</w:t>
      </w:r>
    </w:p>
    <w:p w14:paraId="6F4B76E6"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Library of Congress, 2012. </w:t>
      </w:r>
      <w:proofErr w:type="spellStart"/>
      <w:r w:rsidRPr="009546C4">
        <w:rPr>
          <w:rFonts w:ascii="Arial" w:hAnsi="Arial" w:cs="Arial"/>
          <w:i/>
          <w:color w:val="000000" w:themeColor="text1"/>
        </w:rPr>
        <w:t>Dr.</w:t>
      </w:r>
      <w:proofErr w:type="spellEnd"/>
      <w:r w:rsidRPr="009546C4">
        <w:rPr>
          <w:rFonts w:ascii="Arial" w:hAnsi="Arial" w:cs="Arial"/>
          <w:i/>
          <w:color w:val="000000" w:themeColor="text1"/>
        </w:rPr>
        <w:t xml:space="preserve"> David Gill for Congress </w:t>
      </w:r>
      <w:r w:rsidRPr="009546C4">
        <w:rPr>
          <w:rFonts w:ascii="Arial" w:hAnsi="Arial" w:cs="Arial"/>
          <w:color w:val="000000" w:themeColor="text1"/>
        </w:rPr>
        <w:t xml:space="preserve">[online]. Washington DC: US Congress. Available from: </w:t>
      </w:r>
      <w:r w:rsidRPr="009546C4">
        <w:rPr>
          <w:rFonts w:ascii="Arial" w:hAnsi="Arial" w:cs="Arial"/>
          <w:color w:val="000000" w:themeColor="text1"/>
        </w:rPr>
        <w:lastRenderedPageBreak/>
        <w:t>http://webarchive.loc.gov/all/20120516184150/http://www.gill2012.com/issues_summary [Accessed 18 May 2017].</w:t>
      </w:r>
    </w:p>
    <w:p w14:paraId="3D1D58E8"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Library of Congress, 2014. </w:t>
      </w:r>
      <w:r w:rsidRPr="009546C4">
        <w:rPr>
          <w:rFonts w:ascii="Arial" w:hAnsi="Arial" w:cs="Arial"/>
          <w:i/>
          <w:color w:val="000000" w:themeColor="text1"/>
        </w:rPr>
        <w:t xml:space="preserve">Ann </w:t>
      </w:r>
      <w:proofErr w:type="spellStart"/>
      <w:r w:rsidRPr="009546C4">
        <w:rPr>
          <w:rFonts w:ascii="Arial" w:hAnsi="Arial" w:cs="Arial"/>
          <w:i/>
          <w:color w:val="000000" w:themeColor="text1"/>
        </w:rPr>
        <w:t>Callis</w:t>
      </w:r>
      <w:proofErr w:type="spellEnd"/>
      <w:r w:rsidRPr="009546C4">
        <w:rPr>
          <w:rFonts w:ascii="Arial" w:hAnsi="Arial" w:cs="Arial"/>
          <w:i/>
          <w:color w:val="000000" w:themeColor="text1"/>
        </w:rPr>
        <w:t xml:space="preserve"> for Congress </w:t>
      </w:r>
      <w:r w:rsidRPr="009546C4">
        <w:rPr>
          <w:rFonts w:ascii="Arial" w:hAnsi="Arial" w:cs="Arial"/>
          <w:color w:val="000000" w:themeColor="text1"/>
        </w:rPr>
        <w:t>[online]. Washington DC: US Congress. Available from: http://webarchive.loc.gov/all/20140701202037/http://www.callisforillinois.com/issues [Accessed 18 May 2017].</w:t>
      </w:r>
    </w:p>
    <w:p w14:paraId="29E87FCB"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Library of Congress, 2014. </w:t>
      </w:r>
      <w:r w:rsidRPr="009546C4">
        <w:rPr>
          <w:rFonts w:ascii="Arial" w:hAnsi="Arial" w:cs="Arial"/>
          <w:i/>
          <w:color w:val="000000" w:themeColor="text1"/>
        </w:rPr>
        <w:t xml:space="preserve">Michael Mason for Congress </w:t>
      </w:r>
      <w:r w:rsidRPr="009546C4">
        <w:rPr>
          <w:rFonts w:ascii="Arial" w:hAnsi="Arial" w:cs="Arial"/>
          <w:color w:val="000000" w:themeColor="text1"/>
        </w:rPr>
        <w:t>[online]. Washington DC: US Congress. Available from: http://webarchive.loc.gov/all/20140429175029/http://michaelmasonforcongress.com/issues/the-environment-and-climate-disruption/ [Accessed 18 May 2017].</w:t>
      </w:r>
    </w:p>
    <w:p w14:paraId="577B5B79"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Library of Congress, 2017. </w:t>
      </w:r>
      <w:r w:rsidRPr="009546C4">
        <w:rPr>
          <w:rFonts w:ascii="Arial" w:hAnsi="Arial" w:cs="Arial"/>
          <w:i/>
          <w:color w:val="000000" w:themeColor="text1"/>
        </w:rPr>
        <w:t xml:space="preserve">Creating the United States: Consent of the Governed </w:t>
      </w:r>
      <w:r w:rsidRPr="009546C4">
        <w:rPr>
          <w:rFonts w:ascii="Arial" w:hAnsi="Arial" w:cs="Arial"/>
          <w:color w:val="000000" w:themeColor="text1"/>
        </w:rPr>
        <w:t>[online]. Washington DC: US Congress. Available from: https://www.loc.gov/exhibits/creating-the-united-states/interactives/declaration-of-independence/consent/index.html [Accessed 24 May 2017].</w:t>
      </w:r>
    </w:p>
    <w:p w14:paraId="32710ACC"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LittleSis</w:t>
      </w:r>
      <w:proofErr w:type="spellEnd"/>
      <w:r w:rsidRPr="009546C4">
        <w:rPr>
          <w:rFonts w:ascii="Arial" w:hAnsi="Arial" w:cs="Arial"/>
          <w:color w:val="000000" w:themeColor="text1"/>
        </w:rPr>
        <w:t xml:space="preserve">, 2016. </w:t>
      </w:r>
      <w:r w:rsidRPr="009546C4">
        <w:rPr>
          <w:rFonts w:ascii="Arial" w:hAnsi="Arial" w:cs="Arial"/>
          <w:i/>
          <w:color w:val="000000" w:themeColor="text1"/>
        </w:rPr>
        <w:t xml:space="preserve">Who's Banking on the Dakota Access Pipeline? </w:t>
      </w:r>
      <w:r w:rsidRPr="009546C4">
        <w:rPr>
          <w:rFonts w:ascii="Arial" w:hAnsi="Arial" w:cs="Arial"/>
          <w:color w:val="000000" w:themeColor="text1"/>
        </w:rPr>
        <w:t>[online]. USA: Little Sis. Available from: https://littlesis.org/maps/1634-who-s-banking-on-the-dakota-access-pipeline [Accessed 24 April 2017].</w:t>
      </w:r>
    </w:p>
    <w:p w14:paraId="35B805C8"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Lord, M. D., 2000. Constituency-based Lobbying as Corporate Political Strategy: Testing an Agency Theory Perspective. </w:t>
      </w:r>
      <w:r w:rsidRPr="009546C4">
        <w:rPr>
          <w:rFonts w:ascii="Arial" w:hAnsi="Arial" w:cs="Arial"/>
          <w:i/>
          <w:color w:val="000000" w:themeColor="text1"/>
        </w:rPr>
        <w:t xml:space="preserve">Business &amp; Politics </w:t>
      </w:r>
      <w:r w:rsidRPr="009546C4">
        <w:rPr>
          <w:rFonts w:ascii="Arial" w:hAnsi="Arial" w:cs="Arial"/>
          <w:color w:val="000000" w:themeColor="text1"/>
        </w:rPr>
        <w:t>[online], 2 (3), 289-308.</w:t>
      </w:r>
    </w:p>
    <w:p w14:paraId="6FC2A30B"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Lowenstein, D. H., 1989. On Campaign Finance Reform: The Root of All Evil is Deeply Rooted. </w:t>
      </w:r>
      <w:proofErr w:type="spellStart"/>
      <w:r w:rsidRPr="009546C4">
        <w:rPr>
          <w:rFonts w:ascii="Arial" w:hAnsi="Arial" w:cs="Arial"/>
          <w:i/>
          <w:color w:val="000000" w:themeColor="text1"/>
        </w:rPr>
        <w:t>Hofstra</w:t>
      </w:r>
      <w:proofErr w:type="spellEnd"/>
      <w:r w:rsidRPr="009546C4">
        <w:rPr>
          <w:rFonts w:ascii="Arial" w:hAnsi="Arial" w:cs="Arial"/>
          <w:i/>
          <w:color w:val="000000" w:themeColor="text1"/>
        </w:rPr>
        <w:t xml:space="preserve"> Law Review </w:t>
      </w:r>
      <w:r w:rsidRPr="009546C4">
        <w:rPr>
          <w:rFonts w:ascii="Arial" w:hAnsi="Arial" w:cs="Arial"/>
          <w:color w:val="000000" w:themeColor="text1"/>
        </w:rPr>
        <w:t>[online]. 18 (2), 301-367.</w:t>
      </w:r>
    </w:p>
    <w:p w14:paraId="18F5D196"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Mathur</w:t>
      </w:r>
      <w:proofErr w:type="spellEnd"/>
      <w:r w:rsidRPr="009546C4">
        <w:rPr>
          <w:rFonts w:ascii="Arial" w:hAnsi="Arial" w:cs="Arial"/>
          <w:color w:val="000000" w:themeColor="text1"/>
        </w:rPr>
        <w:t xml:space="preserve">, I., Singh, M., Thompson, F. and </w:t>
      </w:r>
      <w:proofErr w:type="spellStart"/>
      <w:r w:rsidRPr="009546C4">
        <w:rPr>
          <w:rFonts w:ascii="Arial" w:hAnsi="Arial" w:cs="Arial"/>
          <w:color w:val="000000" w:themeColor="text1"/>
        </w:rPr>
        <w:t>Nejadmalayeri</w:t>
      </w:r>
      <w:proofErr w:type="spellEnd"/>
      <w:r w:rsidRPr="009546C4">
        <w:rPr>
          <w:rFonts w:ascii="Arial" w:hAnsi="Arial" w:cs="Arial"/>
          <w:color w:val="000000" w:themeColor="text1"/>
        </w:rPr>
        <w:t xml:space="preserve">, A., 2013. Corporate Governance and Lobbying Strategies. </w:t>
      </w:r>
      <w:r w:rsidRPr="009546C4">
        <w:rPr>
          <w:rFonts w:ascii="Arial" w:hAnsi="Arial" w:cs="Arial"/>
          <w:i/>
          <w:color w:val="000000" w:themeColor="text1"/>
        </w:rPr>
        <w:t xml:space="preserve">Journal of Business Research </w:t>
      </w:r>
      <w:r w:rsidRPr="009546C4">
        <w:rPr>
          <w:rFonts w:ascii="Arial" w:hAnsi="Arial" w:cs="Arial"/>
          <w:color w:val="000000" w:themeColor="text1"/>
        </w:rPr>
        <w:t>[online], 66, 547-553.</w:t>
      </w:r>
    </w:p>
    <w:p w14:paraId="2976333F"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lastRenderedPageBreak/>
        <w:t xml:space="preserve">Market Watch, 2017. </w:t>
      </w:r>
      <w:r w:rsidRPr="009546C4">
        <w:rPr>
          <w:rFonts w:ascii="Arial" w:hAnsi="Arial" w:cs="Arial"/>
          <w:i/>
          <w:color w:val="000000" w:themeColor="text1"/>
        </w:rPr>
        <w:t xml:space="preserve">Energy Transfer Partners L.P. </w:t>
      </w:r>
      <w:r w:rsidRPr="009546C4">
        <w:rPr>
          <w:rFonts w:ascii="Arial" w:hAnsi="Arial" w:cs="Arial"/>
          <w:color w:val="000000" w:themeColor="text1"/>
        </w:rPr>
        <w:t>[online]. Market Watch. Available from: http://www.marketwatch.com/investing/stock/etp [Accessed 19 May 2017].</w:t>
      </w:r>
    </w:p>
    <w:p w14:paraId="3698C3DD"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Market Watch, 2017. </w:t>
      </w:r>
      <w:r w:rsidRPr="009546C4">
        <w:rPr>
          <w:rFonts w:ascii="Arial" w:hAnsi="Arial" w:cs="Arial"/>
          <w:i/>
          <w:color w:val="000000" w:themeColor="text1"/>
        </w:rPr>
        <w:t xml:space="preserve">Marathon Petroleum Corp. </w:t>
      </w:r>
      <w:r w:rsidRPr="009546C4">
        <w:rPr>
          <w:rFonts w:ascii="Arial" w:hAnsi="Arial" w:cs="Arial"/>
          <w:color w:val="000000" w:themeColor="text1"/>
        </w:rPr>
        <w:t>[online]. Market Watch. Available from: http://www.marketwatch.com/investing/stock/mpc [Accessed 19 May 2017].</w:t>
      </w:r>
    </w:p>
    <w:p w14:paraId="1D9ED62B"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Market Watch, 2017. </w:t>
      </w:r>
      <w:r w:rsidRPr="009546C4">
        <w:rPr>
          <w:rFonts w:ascii="Arial" w:hAnsi="Arial" w:cs="Arial"/>
          <w:i/>
          <w:color w:val="000000" w:themeColor="text1"/>
        </w:rPr>
        <w:t xml:space="preserve">Phillip 66 </w:t>
      </w:r>
      <w:r w:rsidRPr="009546C4">
        <w:rPr>
          <w:rFonts w:ascii="Arial" w:hAnsi="Arial" w:cs="Arial"/>
          <w:color w:val="000000" w:themeColor="text1"/>
        </w:rPr>
        <w:t>[online]. Market Watch. Available from: http://www.marketwatch.com/investing/stock/psx [Accessed 19 May 2017].</w:t>
      </w:r>
    </w:p>
    <w:p w14:paraId="718B0423"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Mayer, L. H., 2008. What Is This Lobbying That We Are So Worried </w:t>
      </w:r>
      <w:proofErr w:type="gramStart"/>
      <w:r w:rsidRPr="009546C4">
        <w:rPr>
          <w:rFonts w:ascii="Arial" w:hAnsi="Arial" w:cs="Arial"/>
          <w:color w:val="000000" w:themeColor="text1"/>
        </w:rPr>
        <w:t>About?.</w:t>
      </w:r>
      <w:proofErr w:type="gramEnd"/>
      <w:r w:rsidRPr="009546C4">
        <w:rPr>
          <w:rFonts w:ascii="Arial" w:hAnsi="Arial" w:cs="Arial"/>
          <w:color w:val="000000" w:themeColor="text1"/>
        </w:rPr>
        <w:t xml:space="preserve"> </w:t>
      </w:r>
      <w:r w:rsidRPr="009546C4">
        <w:rPr>
          <w:rFonts w:ascii="Arial" w:hAnsi="Arial" w:cs="Arial"/>
          <w:i/>
          <w:color w:val="000000" w:themeColor="text1"/>
        </w:rPr>
        <w:t xml:space="preserve">Yale Law &amp; Policy Review </w:t>
      </w:r>
      <w:r w:rsidRPr="009546C4">
        <w:rPr>
          <w:rFonts w:ascii="Arial" w:hAnsi="Arial" w:cs="Arial"/>
          <w:color w:val="000000" w:themeColor="text1"/>
        </w:rPr>
        <w:t>[online], 26 (2), 485-566.</w:t>
      </w:r>
    </w:p>
    <w:p w14:paraId="7D2AAEB8"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McBride, J., 2016. Dakota Access Pipeline Maps &amp; Routes: Where Would It </w:t>
      </w:r>
      <w:proofErr w:type="gramStart"/>
      <w:r w:rsidRPr="009546C4">
        <w:rPr>
          <w:rFonts w:ascii="Arial" w:hAnsi="Arial" w:cs="Arial"/>
          <w:color w:val="000000" w:themeColor="text1"/>
        </w:rPr>
        <w:t>Go?.</w:t>
      </w:r>
      <w:proofErr w:type="gramEnd"/>
      <w:r w:rsidRPr="009546C4">
        <w:rPr>
          <w:rFonts w:ascii="Arial" w:hAnsi="Arial" w:cs="Arial"/>
          <w:color w:val="000000" w:themeColor="text1"/>
        </w:rPr>
        <w:t xml:space="preserve"> </w:t>
      </w:r>
      <w:r w:rsidRPr="009546C4">
        <w:rPr>
          <w:rFonts w:ascii="Arial" w:hAnsi="Arial" w:cs="Arial"/>
          <w:i/>
          <w:color w:val="000000" w:themeColor="text1"/>
        </w:rPr>
        <w:t xml:space="preserve">Heavy </w:t>
      </w:r>
      <w:r w:rsidRPr="009546C4">
        <w:rPr>
          <w:rFonts w:ascii="Arial" w:hAnsi="Arial" w:cs="Arial"/>
          <w:color w:val="000000" w:themeColor="text1"/>
        </w:rPr>
        <w:t>[online], 10 September 2016. Available from: http://heavy.com/news/2016/09/dakota-access-pipeline-map-route-protests-dogs-state-north-dakota-illinois-south-iowa-counties-standing-rock-native-american-jill-stein/ [Accessed 27 April 2017].</w:t>
      </w:r>
    </w:p>
    <w:p w14:paraId="697DBA5C"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Meyer, R., 2016. The Legal Case for Blocking the Dakota Access Pipeline. </w:t>
      </w:r>
      <w:r w:rsidRPr="009546C4">
        <w:rPr>
          <w:rFonts w:ascii="Arial" w:hAnsi="Arial" w:cs="Arial"/>
          <w:i/>
          <w:color w:val="000000" w:themeColor="text1"/>
        </w:rPr>
        <w:t xml:space="preserve">The Atlantic </w:t>
      </w:r>
      <w:r w:rsidRPr="009546C4">
        <w:rPr>
          <w:rFonts w:ascii="Arial" w:hAnsi="Arial" w:cs="Arial"/>
          <w:color w:val="000000" w:themeColor="text1"/>
        </w:rPr>
        <w:t>[online], 09 September 2016. Available from: https://www.theatlantic.com/technology/archive/2016/09/dapl-dakota-sitting-rock-sioux/499178/ [Accessed 14 April 2017].</w:t>
      </w:r>
    </w:p>
    <w:p w14:paraId="17633C75"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Meyer, R., 2016. The Obama Administration Temporarily Blocks the Dakota Access Pipeline. </w:t>
      </w:r>
      <w:r w:rsidRPr="009546C4">
        <w:rPr>
          <w:rFonts w:ascii="Arial" w:hAnsi="Arial" w:cs="Arial"/>
          <w:i/>
          <w:color w:val="000000" w:themeColor="text1"/>
        </w:rPr>
        <w:t xml:space="preserve">The Atlantic </w:t>
      </w:r>
      <w:r w:rsidRPr="009546C4">
        <w:rPr>
          <w:rFonts w:ascii="Arial" w:hAnsi="Arial" w:cs="Arial"/>
          <w:color w:val="000000" w:themeColor="text1"/>
        </w:rPr>
        <w:t>[online], 9 September 2016. Available from: https://www.theatlantic.com/science/archive/2016/09/the-obama-administration-temporarily-blocks-the-dakota-access-pipeline/499454/ [Accessed 4 April 2017].</w:t>
      </w:r>
    </w:p>
    <w:p w14:paraId="55131098"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Meyer, R., 2017. Trump's Dakota Access Pipeline Memo: What We know Right Now. </w:t>
      </w:r>
      <w:r w:rsidRPr="009546C4">
        <w:rPr>
          <w:rFonts w:ascii="Arial" w:hAnsi="Arial" w:cs="Arial"/>
          <w:i/>
          <w:color w:val="000000" w:themeColor="text1"/>
        </w:rPr>
        <w:t xml:space="preserve">The Atlantic </w:t>
      </w:r>
      <w:r w:rsidRPr="009546C4">
        <w:rPr>
          <w:rFonts w:ascii="Arial" w:hAnsi="Arial" w:cs="Arial"/>
          <w:color w:val="000000" w:themeColor="text1"/>
        </w:rPr>
        <w:t xml:space="preserve">[online], 24 January 2017. Available from: </w:t>
      </w:r>
      <w:r w:rsidRPr="009546C4">
        <w:rPr>
          <w:rFonts w:ascii="Arial" w:hAnsi="Arial" w:cs="Arial"/>
          <w:color w:val="000000" w:themeColor="text1"/>
        </w:rPr>
        <w:lastRenderedPageBreak/>
        <w:t>https://www.theatlantic.com/science/archive/2017/01/trumps-dakota-access-pipeline-memo-what-we-know-right-now/514271/ [Accessed 4 April 2017].</w:t>
      </w:r>
    </w:p>
    <w:p w14:paraId="57708AFB"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National Conference of State Historic Preservation Officers (NCSHPO), 2017. </w:t>
      </w:r>
      <w:r w:rsidRPr="009546C4">
        <w:rPr>
          <w:rFonts w:ascii="Arial" w:hAnsi="Arial" w:cs="Arial"/>
          <w:i/>
          <w:color w:val="000000" w:themeColor="text1"/>
        </w:rPr>
        <w:t xml:space="preserve">National Historic Preservation Act of 1966 </w:t>
      </w:r>
      <w:r w:rsidRPr="009546C4">
        <w:rPr>
          <w:rFonts w:ascii="Arial" w:hAnsi="Arial" w:cs="Arial"/>
          <w:color w:val="000000" w:themeColor="text1"/>
        </w:rPr>
        <w:t>[online]. Washington DC: NCSHPO. Available from: http://ncshpo.org/resources/national-historic-preservation-act-of-1966/ [Accessed 16 April 2017].</w:t>
      </w:r>
    </w:p>
    <w:p w14:paraId="1390B161"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National Park Service (NPS), 2012. </w:t>
      </w:r>
      <w:r w:rsidRPr="009546C4">
        <w:rPr>
          <w:rFonts w:ascii="Arial" w:hAnsi="Arial" w:cs="Arial"/>
          <w:i/>
          <w:color w:val="000000" w:themeColor="text1"/>
        </w:rPr>
        <w:t>National Historic Preservation Act, Section 106</w:t>
      </w:r>
      <w:r w:rsidRPr="009546C4">
        <w:rPr>
          <w:rFonts w:ascii="Arial" w:hAnsi="Arial" w:cs="Arial"/>
          <w:color w:val="000000" w:themeColor="text1"/>
        </w:rPr>
        <w:t xml:space="preserve"> [online]. Washington DC: U.S. Department of the Interior. Available from: https://www.nps.gov/history/tribes/Documents/106.pdf [Accessed 16 April 2017].</w:t>
      </w:r>
    </w:p>
    <w:p w14:paraId="30F182D2"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Nichols, J. and McChesney R. W., 2013. </w:t>
      </w:r>
      <w:r w:rsidRPr="009546C4">
        <w:rPr>
          <w:rFonts w:ascii="Arial" w:hAnsi="Arial" w:cs="Arial"/>
          <w:i/>
          <w:color w:val="000000" w:themeColor="text1"/>
        </w:rPr>
        <w:t>Dollarocracy</w:t>
      </w:r>
      <w:r w:rsidRPr="009546C4">
        <w:rPr>
          <w:rFonts w:ascii="Arial" w:hAnsi="Arial" w:cs="Arial"/>
          <w:color w:val="000000" w:themeColor="text1"/>
        </w:rPr>
        <w:t>. New York: Nation Books.</w:t>
      </w:r>
    </w:p>
    <w:p w14:paraId="3C348F0D"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NoDAPL, 2017. </w:t>
      </w:r>
      <w:r w:rsidRPr="009546C4">
        <w:rPr>
          <w:rFonts w:ascii="Arial" w:hAnsi="Arial" w:cs="Arial"/>
          <w:i/>
          <w:color w:val="000000" w:themeColor="text1"/>
        </w:rPr>
        <w:t xml:space="preserve">NoDAPL </w:t>
      </w:r>
      <w:r w:rsidRPr="009546C4">
        <w:rPr>
          <w:rFonts w:ascii="Arial" w:hAnsi="Arial" w:cs="Arial"/>
          <w:color w:val="000000" w:themeColor="text1"/>
        </w:rPr>
        <w:t>[online]. Available from: https://twitter.com/NoDAPL?lang=en [Accessed 18 May 2017].</w:t>
      </w:r>
    </w:p>
    <w:p w14:paraId="4760BA9E"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North Dakota Legislative Council Staff, 2000. </w:t>
      </w:r>
      <w:r w:rsidRPr="009546C4">
        <w:rPr>
          <w:rFonts w:ascii="Arial" w:hAnsi="Arial" w:cs="Arial"/>
          <w:i/>
          <w:color w:val="000000" w:themeColor="text1"/>
        </w:rPr>
        <w:t xml:space="preserve">National Environmental Policy Act and Treaty Implications of Projects Such as A Devils Lake Outlet - The Role of the Environmental Protection Agency in Projects Such </w:t>
      </w:r>
      <w:proofErr w:type="gramStart"/>
      <w:r w:rsidRPr="009546C4">
        <w:rPr>
          <w:rFonts w:ascii="Arial" w:hAnsi="Arial" w:cs="Arial"/>
          <w:i/>
          <w:color w:val="000000" w:themeColor="text1"/>
        </w:rPr>
        <w:t>As</w:t>
      </w:r>
      <w:proofErr w:type="gramEnd"/>
      <w:r w:rsidRPr="009546C4">
        <w:rPr>
          <w:rFonts w:ascii="Arial" w:hAnsi="Arial" w:cs="Arial"/>
          <w:i/>
          <w:color w:val="000000" w:themeColor="text1"/>
        </w:rPr>
        <w:t xml:space="preserve"> A Devils Lake Outlet. </w:t>
      </w:r>
      <w:r w:rsidRPr="009546C4">
        <w:rPr>
          <w:rFonts w:ascii="Arial" w:hAnsi="Arial" w:cs="Arial"/>
          <w:color w:val="000000" w:themeColor="text1"/>
        </w:rPr>
        <w:t>North Dakota: North Dakota Legislative Council. Report 19145.</w:t>
      </w:r>
    </w:p>
    <w:p w14:paraId="64E41185"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Nye, J. S., 1967. Corruption and Political Development: A Cost-Benefit Analysis. </w:t>
      </w:r>
      <w:r w:rsidRPr="009546C4">
        <w:rPr>
          <w:rFonts w:ascii="Arial" w:hAnsi="Arial" w:cs="Arial"/>
          <w:i/>
          <w:color w:val="000000" w:themeColor="text1"/>
        </w:rPr>
        <w:t>American Political Science Review</w:t>
      </w:r>
      <w:r w:rsidRPr="009546C4">
        <w:rPr>
          <w:rFonts w:ascii="Arial" w:hAnsi="Arial" w:cs="Arial"/>
          <w:color w:val="000000" w:themeColor="text1"/>
        </w:rPr>
        <w:t xml:space="preserve"> [online], 61 (2), 417-427.</w:t>
      </w:r>
    </w:p>
    <w:p w14:paraId="1C80F828"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On </w:t>
      </w:r>
      <w:proofErr w:type="gramStart"/>
      <w:r w:rsidRPr="009546C4">
        <w:rPr>
          <w:rFonts w:ascii="Arial" w:hAnsi="Arial" w:cs="Arial"/>
          <w:color w:val="000000" w:themeColor="text1"/>
        </w:rPr>
        <w:t>The</w:t>
      </w:r>
      <w:proofErr w:type="gramEnd"/>
      <w:r w:rsidRPr="009546C4">
        <w:rPr>
          <w:rFonts w:ascii="Arial" w:hAnsi="Arial" w:cs="Arial"/>
          <w:color w:val="000000" w:themeColor="text1"/>
        </w:rPr>
        <w:t xml:space="preserve"> Issues, 2016. </w:t>
      </w:r>
      <w:r w:rsidRPr="009546C4">
        <w:rPr>
          <w:rFonts w:ascii="Arial" w:hAnsi="Arial" w:cs="Arial"/>
          <w:i/>
          <w:color w:val="000000" w:themeColor="text1"/>
        </w:rPr>
        <w:t xml:space="preserve">John Thune </w:t>
      </w:r>
      <w:r w:rsidRPr="009546C4">
        <w:rPr>
          <w:rFonts w:ascii="Arial" w:hAnsi="Arial" w:cs="Arial"/>
          <w:color w:val="000000" w:themeColor="text1"/>
        </w:rPr>
        <w:t xml:space="preserve">[online]. Massachusetts: On </w:t>
      </w:r>
      <w:proofErr w:type="gramStart"/>
      <w:r w:rsidRPr="009546C4">
        <w:rPr>
          <w:rFonts w:ascii="Arial" w:hAnsi="Arial" w:cs="Arial"/>
          <w:color w:val="000000" w:themeColor="text1"/>
        </w:rPr>
        <w:t>The</w:t>
      </w:r>
      <w:proofErr w:type="gramEnd"/>
      <w:r w:rsidRPr="009546C4">
        <w:rPr>
          <w:rFonts w:ascii="Arial" w:hAnsi="Arial" w:cs="Arial"/>
          <w:color w:val="000000" w:themeColor="text1"/>
        </w:rPr>
        <w:t xml:space="preserve"> Issues. Available from: http://www.ontheissues.org/Senate/John_Thune.htm [Accessed 18 May 2017].</w:t>
      </w:r>
    </w:p>
    <w:p w14:paraId="1ABCCC08"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Parfomak</w:t>
      </w:r>
      <w:proofErr w:type="spellEnd"/>
      <w:r w:rsidRPr="009546C4">
        <w:rPr>
          <w:rFonts w:ascii="Arial" w:hAnsi="Arial" w:cs="Arial"/>
          <w:color w:val="000000" w:themeColor="text1"/>
        </w:rPr>
        <w:t xml:space="preserve">, P. W., </w:t>
      </w:r>
      <w:proofErr w:type="spellStart"/>
      <w:r w:rsidRPr="009546C4">
        <w:rPr>
          <w:rFonts w:ascii="Arial" w:hAnsi="Arial" w:cs="Arial"/>
          <w:color w:val="000000" w:themeColor="text1"/>
        </w:rPr>
        <w:t>Pirog</w:t>
      </w:r>
      <w:proofErr w:type="spellEnd"/>
      <w:r w:rsidRPr="009546C4">
        <w:rPr>
          <w:rFonts w:ascii="Arial" w:hAnsi="Arial" w:cs="Arial"/>
          <w:color w:val="000000" w:themeColor="text1"/>
        </w:rPr>
        <w:t xml:space="preserve">, R., Luther, L. and Vann, A., 2013. </w:t>
      </w:r>
      <w:r w:rsidRPr="009546C4">
        <w:rPr>
          <w:rFonts w:ascii="Arial" w:hAnsi="Arial" w:cs="Arial"/>
          <w:i/>
          <w:color w:val="000000" w:themeColor="text1"/>
        </w:rPr>
        <w:t>Keystone XL pipeline project: Key issues</w:t>
      </w:r>
      <w:r w:rsidRPr="009546C4">
        <w:rPr>
          <w:rFonts w:ascii="Arial" w:hAnsi="Arial" w:cs="Arial"/>
          <w:color w:val="000000" w:themeColor="text1"/>
        </w:rPr>
        <w:t xml:space="preserve"> [online]. Washington, DC: Congressional Research Service.</w:t>
      </w:r>
    </w:p>
    <w:p w14:paraId="57EC1CE8"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lastRenderedPageBreak/>
        <w:t>Penn-</w:t>
      </w:r>
      <w:proofErr w:type="spellStart"/>
      <w:r w:rsidRPr="009546C4">
        <w:rPr>
          <w:rFonts w:ascii="Arial" w:hAnsi="Arial" w:cs="Arial"/>
          <w:color w:val="000000" w:themeColor="text1"/>
        </w:rPr>
        <w:t>Roco</w:t>
      </w:r>
      <w:proofErr w:type="spellEnd"/>
      <w:r w:rsidRPr="009546C4">
        <w:rPr>
          <w:rFonts w:ascii="Arial" w:hAnsi="Arial" w:cs="Arial"/>
          <w:color w:val="000000" w:themeColor="text1"/>
        </w:rPr>
        <w:t xml:space="preserve">, A., 2016. Standing Rock and the Erosion of Tribal Rights. </w:t>
      </w:r>
      <w:r w:rsidRPr="009546C4">
        <w:rPr>
          <w:rFonts w:ascii="Arial" w:hAnsi="Arial" w:cs="Arial"/>
          <w:i/>
          <w:color w:val="000000" w:themeColor="text1"/>
        </w:rPr>
        <w:t xml:space="preserve">National Lawyers Guild Review </w:t>
      </w:r>
      <w:r w:rsidRPr="009546C4">
        <w:rPr>
          <w:rFonts w:ascii="Arial" w:hAnsi="Arial" w:cs="Arial"/>
          <w:color w:val="000000" w:themeColor="text1"/>
        </w:rPr>
        <w:t>[online], 73 (3), 176-179.</w:t>
      </w:r>
    </w:p>
    <w:p w14:paraId="181DCD7F"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Peter </w:t>
      </w:r>
      <w:proofErr w:type="spellStart"/>
      <w:r w:rsidRPr="009546C4">
        <w:rPr>
          <w:rFonts w:ascii="Arial" w:hAnsi="Arial" w:cs="Arial"/>
          <w:color w:val="000000" w:themeColor="text1"/>
        </w:rPr>
        <w:t>Roskam</w:t>
      </w:r>
      <w:proofErr w:type="spellEnd"/>
      <w:r w:rsidRPr="009546C4">
        <w:rPr>
          <w:rFonts w:ascii="Arial" w:hAnsi="Arial" w:cs="Arial"/>
          <w:color w:val="000000" w:themeColor="text1"/>
        </w:rPr>
        <w:t xml:space="preserve">, 2015. </w:t>
      </w:r>
      <w:proofErr w:type="spellStart"/>
      <w:r w:rsidRPr="009546C4">
        <w:rPr>
          <w:rFonts w:ascii="Arial" w:hAnsi="Arial" w:cs="Arial"/>
          <w:color w:val="000000" w:themeColor="text1"/>
        </w:rPr>
        <w:t>Roskam</w:t>
      </w:r>
      <w:proofErr w:type="spellEnd"/>
      <w:r w:rsidRPr="009546C4">
        <w:rPr>
          <w:rFonts w:ascii="Arial" w:hAnsi="Arial" w:cs="Arial"/>
          <w:color w:val="000000" w:themeColor="text1"/>
        </w:rPr>
        <w:t xml:space="preserve">: 2,303 Days is Long Enough - Time to Build Keystone XL. </w:t>
      </w:r>
      <w:r w:rsidRPr="009546C4">
        <w:rPr>
          <w:rFonts w:ascii="Arial" w:hAnsi="Arial" w:cs="Arial"/>
          <w:i/>
          <w:color w:val="000000" w:themeColor="text1"/>
        </w:rPr>
        <w:t xml:space="preserve">Peter </w:t>
      </w:r>
      <w:proofErr w:type="spellStart"/>
      <w:r w:rsidRPr="009546C4">
        <w:rPr>
          <w:rFonts w:ascii="Arial" w:hAnsi="Arial" w:cs="Arial"/>
          <w:i/>
          <w:color w:val="000000" w:themeColor="text1"/>
        </w:rPr>
        <w:t>Roskam</w:t>
      </w:r>
      <w:proofErr w:type="spellEnd"/>
      <w:r w:rsidRPr="009546C4">
        <w:rPr>
          <w:rFonts w:ascii="Arial" w:hAnsi="Arial" w:cs="Arial"/>
          <w:i/>
          <w:color w:val="000000" w:themeColor="text1"/>
        </w:rPr>
        <w:t xml:space="preserve"> </w:t>
      </w:r>
      <w:r w:rsidRPr="009546C4">
        <w:rPr>
          <w:rFonts w:ascii="Arial" w:hAnsi="Arial" w:cs="Arial"/>
          <w:color w:val="000000" w:themeColor="text1"/>
        </w:rPr>
        <w:t>[online], 9 January 2015. Available from: https://roskam.house.gov/media-center/press-releases/roskam-2303-days-is-long-enough-time-to-build-keystone-xl [Accessed 24 April 2017].</w:t>
      </w:r>
    </w:p>
    <w:p w14:paraId="4A61331D"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Peters, J. G. and Welch, S., 1978. Political Corruption in America: A Search for Definitions and a Theory, or If Political Corruption Is in the Mainstream of American Politics Why is it Not in the Mainstream of American Politics Research? </w:t>
      </w:r>
      <w:r w:rsidRPr="009546C4">
        <w:rPr>
          <w:rFonts w:ascii="Arial" w:hAnsi="Arial" w:cs="Arial"/>
          <w:i/>
          <w:color w:val="000000" w:themeColor="text1"/>
        </w:rPr>
        <w:t xml:space="preserve">American Political Science Review, </w:t>
      </w:r>
      <w:r w:rsidRPr="009546C4">
        <w:rPr>
          <w:rFonts w:ascii="Arial" w:hAnsi="Arial" w:cs="Arial"/>
          <w:color w:val="000000" w:themeColor="text1"/>
        </w:rPr>
        <w:t>72 (3), 974-984.</w:t>
      </w:r>
    </w:p>
    <w:p w14:paraId="0DF2BF4C"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Petroski</w:t>
      </w:r>
      <w:proofErr w:type="spellEnd"/>
      <w:r w:rsidRPr="009546C4">
        <w:rPr>
          <w:rFonts w:ascii="Arial" w:hAnsi="Arial" w:cs="Arial"/>
          <w:color w:val="000000" w:themeColor="text1"/>
        </w:rPr>
        <w:t xml:space="preserve">, W., 2015. </w:t>
      </w:r>
      <w:proofErr w:type="spellStart"/>
      <w:r w:rsidRPr="009546C4">
        <w:rPr>
          <w:rFonts w:ascii="Arial" w:hAnsi="Arial" w:cs="Arial"/>
          <w:color w:val="000000" w:themeColor="text1"/>
        </w:rPr>
        <w:t>Branstad</w:t>
      </w:r>
      <w:proofErr w:type="spellEnd"/>
      <w:r w:rsidRPr="009546C4">
        <w:rPr>
          <w:rFonts w:ascii="Arial" w:hAnsi="Arial" w:cs="Arial"/>
          <w:color w:val="000000" w:themeColor="text1"/>
        </w:rPr>
        <w:t xml:space="preserve">: Eminent D19omain OK for oil pipelines. </w:t>
      </w:r>
      <w:r w:rsidRPr="009546C4">
        <w:rPr>
          <w:rFonts w:ascii="Arial" w:hAnsi="Arial" w:cs="Arial"/>
          <w:i/>
          <w:color w:val="000000" w:themeColor="text1"/>
        </w:rPr>
        <w:t xml:space="preserve">The Des Moines register </w:t>
      </w:r>
      <w:r w:rsidRPr="009546C4">
        <w:rPr>
          <w:rFonts w:ascii="Arial" w:hAnsi="Arial" w:cs="Arial"/>
          <w:color w:val="000000" w:themeColor="text1"/>
        </w:rPr>
        <w:t>[online], 2 November 2015. Available from: http://www.desmoinesregister.com/story/news/politics/2015/11/02/branstad-eminent-domain-ok-oil-pipelines/75035466/ [Accessed 28 April 2017].</w:t>
      </w:r>
    </w:p>
    <w:p w14:paraId="34A17F55"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Pipeline and Hazardous Materials Safety Administration (PHMSA), 2017. </w:t>
      </w:r>
      <w:r w:rsidRPr="009546C4">
        <w:rPr>
          <w:rFonts w:ascii="Arial" w:hAnsi="Arial" w:cs="Arial"/>
          <w:i/>
          <w:color w:val="000000" w:themeColor="text1"/>
        </w:rPr>
        <w:t xml:space="preserve">Pipeline Incident 20 Year Trends </w:t>
      </w:r>
      <w:r w:rsidRPr="009546C4">
        <w:rPr>
          <w:rFonts w:ascii="Arial" w:hAnsi="Arial" w:cs="Arial"/>
          <w:color w:val="000000" w:themeColor="text1"/>
        </w:rPr>
        <w:t>[online]. Washington DC: U.S. Department of Transportation. Available from: https://www.phmsa.dot.gov/pipeline/library/data-stats/pipelineincidenttrends [Accessed 28 April 2017].</w:t>
      </w:r>
    </w:p>
    <w:p w14:paraId="329EA69D"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ProPublica</w:t>
      </w:r>
      <w:proofErr w:type="spellEnd"/>
      <w:r w:rsidRPr="009546C4">
        <w:rPr>
          <w:rFonts w:ascii="Arial" w:hAnsi="Arial" w:cs="Arial"/>
          <w:color w:val="000000" w:themeColor="text1"/>
        </w:rPr>
        <w:t xml:space="preserve">, 2017. </w:t>
      </w:r>
      <w:r w:rsidRPr="009546C4">
        <w:rPr>
          <w:rFonts w:ascii="Arial" w:hAnsi="Arial" w:cs="Arial"/>
          <w:i/>
          <w:color w:val="000000" w:themeColor="text1"/>
        </w:rPr>
        <w:t xml:space="preserve">Bailout Recipients </w:t>
      </w:r>
      <w:r w:rsidRPr="009546C4">
        <w:rPr>
          <w:rFonts w:ascii="Arial" w:hAnsi="Arial" w:cs="Arial"/>
          <w:color w:val="000000" w:themeColor="text1"/>
        </w:rPr>
        <w:t xml:space="preserve">[online]. New York: </w:t>
      </w:r>
      <w:proofErr w:type="spellStart"/>
      <w:r w:rsidRPr="009546C4">
        <w:rPr>
          <w:rFonts w:ascii="Arial" w:hAnsi="Arial" w:cs="Arial"/>
          <w:color w:val="000000" w:themeColor="text1"/>
        </w:rPr>
        <w:t>ProPublica</w:t>
      </w:r>
      <w:proofErr w:type="spellEnd"/>
      <w:r w:rsidRPr="009546C4">
        <w:rPr>
          <w:rFonts w:ascii="Arial" w:hAnsi="Arial" w:cs="Arial"/>
          <w:color w:val="000000" w:themeColor="text1"/>
        </w:rPr>
        <w:t>. Available from: https://projects.propublica.org/bailout/list [Accessed 24 April 2017].</w:t>
      </w:r>
    </w:p>
    <w:p w14:paraId="0B6A9A7F"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Rampton</w:t>
      </w:r>
      <w:proofErr w:type="spellEnd"/>
      <w:r w:rsidRPr="009546C4">
        <w:rPr>
          <w:rFonts w:ascii="Arial" w:hAnsi="Arial" w:cs="Arial"/>
          <w:color w:val="000000" w:themeColor="text1"/>
        </w:rPr>
        <w:t xml:space="preserve">, S. and </w:t>
      </w:r>
      <w:proofErr w:type="spellStart"/>
      <w:r w:rsidRPr="009546C4">
        <w:rPr>
          <w:rFonts w:ascii="Arial" w:hAnsi="Arial" w:cs="Arial"/>
          <w:color w:val="000000" w:themeColor="text1"/>
        </w:rPr>
        <w:t>Stauber</w:t>
      </w:r>
      <w:proofErr w:type="spellEnd"/>
      <w:r w:rsidRPr="009546C4">
        <w:rPr>
          <w:rFonts w:ascii="Arial" w:hAnsi="Arial" w:cs="Arial"/>
          <w:color w:val="000000" w:themeColor="text1"/>
        </w:rPr>
        <w:t xml:space="preserve">, J., 2002. </w:t>
      </w:r>
      <w:r w:rsidRPr="009546C4">
        <w:rPr>
          <w:rFonts w:ascii="Arial" w:hAnsi="Arial" w:cs="Arial"/>
          <w:i/>
          <w:color w:val="000000" w:themeColor="text1"/>
        </w:rPr>
        <w:t>Trust Us We're Experts! How Industry Manipulates Science and Gambles with Your Future</w:t>
      </w:r>
      <w:r w:rsidRPr="009546C4">
        <w:rPr>
          <w:rFonts w:ascii="Arial" w:hAnsi="Arial" w:cs="Arial"/>
          <w:color w:val="000000" w:themeColor="text1"/>
        </w:rPr>
        <w:t>. New York: Penguin Putnam Inc.</w:t>
      </w:r>
    </w:p>
    <w:p w14:paraId="13B5BC3A"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lastRenderedPageBreak/>
        <w:t>Revesz</w:t>
      </w:r>
      <w:proofErr w:type="spellEnd"/>
      <w:r w:rsidRPr="009546C4">
        <w:rPr>
          <w:rFonts w:ascii="Arial" w:hAnsi="Arial" w:cs="Arial"/>
          <w:color w:val="000000" w:themeColor="text1"/>
        </w:rPr>
        <w:t xml:space="preserve">, R., 2016. Donald Trump officially backs Dakota pipeline, says it's 'nothing to do' with his investments. </w:t>
      </w:r>
      <w:r w:rsidRPr="009546C4">
        <w:rPr>
          <w:rFonts w:ascii="Arial" w:hAnsi="Arial" w:cs="Arial"/>
          <w:i/>
          <w:color w:val="000000" w:themeColor="text1"/>
        </w:rPr>
        <w:t xml:space="preserve">The Independent </w:t>
      </w:r>
      <w:r w:rsidRPr="009546C4">
        <w:rPr>
          <w:rFonts w:ascii="Arial" w:hAnsi="Arial" w:cs="Arial"/>
          <w:color w:val="000000" w:themeColor="text1"/>
        </w:rPr>
        <w:t>[online], 2 December 2016. Available from: http://www.independent.co.uk/news/world/americas/donald-trump-dakota-access-pipeline-support-investments-conflct-of-interest-a7453051.html [Accessed 27 April 2017].</w:t>
      </w:r>
    </w:p>
    <w:p w14:paraId="3E02B87D"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Rodney Davis, 2017. Davis Statement on Keystone and Dakota Pipelines Executive Action. </w:t>
      </w:r>
      <w:r w:rsidRPr="009546C4">
        <w:rPr>
          <w:rFonts w:ascii="Arial" w:hAnsi="Arial" w:cs="Arial"/>
          <w:i/>
          <w:color w:val="000000" w:themeColor="text1"/>
        </w:rPr>
        <w:t xml:space="preserve">Rodney Davis </w:t>
      </w:r>
      <w:r w:rsidRPr="009546C4">
        <w:rPr>
          <w:rFonts w:ascii="Arial" w:hAnsi="Arial" w:cs="Arial"/>
          <w:color w:val="000000" w:themeColor="text1"/>
        </w:rPr>
        <w:t>[online], 24 January 2017. Available from: http://rodneydavis.house.gov/news/documentsingle.aspx?DocumentID=399232 [Accessed 18 May 2017].</w:t>
      </w:r>
    </w:p>
    <w:p w14:paraId="096C6ED4"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Rozsa</w:t>
      </w:r>
      <w:proofErr w:type="spellEnd"/>
      <w:r w:rsidRPr="009546C4">
        <w:rPr>
          <w:rFonts w:ascii="Arial" w:hAnsi="Arial" w:cs="Arial"/>
          <w:color w:val="000000" w:themeColor="text1"/>
        </w:rPr>
        <w:t xml:space="preserve">, M., 2017. Donald Trump will not release his tax returns at all, </w:t>
      </w:r>
      <w:proofErr w:type="spellStart"/>
      <w:r w:rsidRPr="009546C4">
        <w:rPr>
          <w:rFonts w:ascii="Arial" w:hAnsi="Arial" w:cs="Arial"/>
          <w:color w:val="000000" w:themeColor="text1"/>
        </w:rPr>
        <w:t>Kellyanne</w:t>
      </w:r>
      <w:proofErr w:type="spellEnd"/>
      <w:r w:rsidRPr="009546C4">
        <w:rPr>
          <w:rFonts w:ascii="Arial" w:hAnsi="Arial" w:cs="Arial"/>
          <w:color w:val="000000" w:themeColor="text1"/>
        </w:rPr>
        <w:t xml:space="preserve"> Conway says. </w:t>
      </w:r>
      <w:r w:rsidRPr="009546C4">
        <w:rPr>
          <w:rFonts w:ascii="Arial" w:hAnsi="Arial" w:cs="Arial"/>
          <w:i/>
          <w:color w:val="000000" w:themeColor="text1"/>
        </w:rPr>
        <w:t xml:space="preserve">Salon </w:t>
      </w:r>
      <w:r w:rsidRPr="009546C4">
        <w:rPr>
          <w:rFonts w:ascii="Arial" w:hAnsi="Arial" w:cs="Arial"/>
          <w:color w:val="000000" w:themeColor="text1"/>
        </w:rPr>
        <w:t>[online], 23 January 2017. Available from: http://www.salon.com/2017/01/23/donald-trump-will-not-release-his-tax-returns-at-all-kellyanne-conway-says/ [Accessed 24 May 2017].</w:t>
      </w:r>
    </w:p>
    <w:p w14:paraId="1FE45F35"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Rounds </w:t>
      </w:r>
      <w:proofErr w:type="gramStart"/>
      <w:r w:rsidRPr="009546C4">
        <w:rPr>
          <w:rFonts w:ascii="Arial" w:hAnsi="Arial" w:cs="Arial"/>
          <w:color w:val="000000" w:themeColor="text1"/>
        </w:rPr>
        <w:t>For</w:t>
      </w:r>
      <w:proofErr w:type="gramEnd"/>
      <w:r w:rsidRPr="009546C4">
        <w:rPr>
          <w:rFonts w:ascii="Arial" w:hAnsi="Arial" w:cs="Arial"/>
          <w:color w:val="000000" w:themeColor="text1"/>
        </w:rPr>
        <w:t xml:space="preserve"> Senate, 2014. </w:t>
      </w:r>
      <w:r w:rsidRPr="009546C4">
        <w:rPr>
          <w:rFonts w:ascii="Arial" w:hAnsi="Arial" w:cs="Arial"/>
          <w:i/>
          <w:color w:val="000000" w:themeColor="text1"/>
        </w:rPr>
        <w:t xml:space="preserve">On the Issues </w:t>
      </w:r>
      <w:r w:rsidRPr="009546C4">
        <w:rPr>
          <w:rFonts w:ascii="Arial" w:hAnsi="Arial" w:cs="Arial"/>
          <w:color w:val="000000" w:themeColor="text1"/>
        </w:rPr>
        <w:t>[online]. South Dakota: Rounds for Senate. Available from: https://roundsforsenate.com/about/on-the-issues/ [Accessed 24 April 2017].</w:t>
      </w:r>
    </w:p>
    <w:p w14:paraId="172543D5"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Saad</w:t>
      </w:r>
      <w:proofErr w:type="spellEnd"/>
      <w:r w:rsidRPr="009546C4">
        <w:rPr>
          <w:rFonts w:ascii="Arial" w:hAnsi="Arial" w:cs="Arial"/>
          <w:color w:val="000000" w:themeColor="text1"/>
        </w:rPr>
        <w:t xml:space="preserve">, L., 2011. Americans Decry Power of Lobbyists, Corporations, Banks, Feds. </w:t>
      </w:r>
      <w:r w:rsidRPr="009546C4">
        <w:rPr>
          <w:rFonts w:ascii="Arial" w:hAnsi="Arial" w:cs="Arial"/>
          <w:i/>
          <w:color w:val="000000" w:themeColor="text1"/>
        </w:rPr>
        <w:t xml:space="preserve">Gallup </w:t>
      </w:r>
      <w:r w:rsidRPr="009546C4">
        <w:rPr>
          <w:rFonts w:ascii="Arial" w:hAnsi="Arial" w:cs="Arial"/>
          <w:color w:val="000000" w:themeColor="text1"/>
        </w:rPr>
        <w:t>[online], 11 April 2011. Available from: http://www.gallup.com/poll/147026/americans-decry-power-lobbyists-corporations-banks-feds.aspx [Accessed 28 April 2017].</w:t>
      </w:r>
    </w:p>
    <w:p w14:paraId="0BA7F21D"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Sanders, B., 2016. </w:t>
      </w:r>
      <w:r w:rsidRPr="009546C4">
        <w:rPr>
          <w:rFonts w:ascii="Arial" w:hAnsi="Arial" w:cs="Arial"/>
          <w:i/>
          <w:color w:val="000000" w:themeColor="text1"/>
        </w:rPr>
        <w:t xml:space="preserve">Our Revolution. </w:t>
      </w:r>
      <w:r w:rsidRPr="009546C4">
        <w:rPr>
          <w:rFonts w:ascii="Arial" w:hAnsi="Arial" w:cs="Arial"/>
          <w:color w:val="000000" w:themeColor="text1"/>
        </w:rPr>
        <w:t>London: Profile Books.</w:t>
      </w:r>
    </w:p>
    <w:p w14:paraId="44FFEAB2"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Siciliano</w:t>
      </w:r>
      <w:proofErr w:type="spellEnd"/>
      <w:r w:rsidRPr="009546C4">
        <w:rPr>
          <w:rFonts w:ascii="Arial" w:hAnsi="Arial" w:cs="Arial"/>
          <w:color w:val="000000" w:themeColor="text1"/>
        </w:rPr>
        <w:t xml:space="preserve">, J., 2017. House Energy panel to begin heavy lift on Trump's infrastructure plan. </w:t>
      </w:r>
      <w:r w:rsidRPr="009546C4">
        <w:rPr>
          <w:rFonts w:ascii="Arial" w:hAnsi="Arial" w:cs="Arial"/>
          <w:i/>
          <w:color w:val="000000" w:themeColor="text1"/>
        </w:rPr>
        <w:t xml:space="preserve">Washington Examiner </w:t>
      </w:r>
      <w:r w:rsidRPr="009546C4">
        <w:rPr>
          <w:rFonts w:ascii="Arial" w:hAnsi="Arial" w:cs="Arial"/>
          <w:color w:val="000000" w:themeColor="text1"/>
        </w:rPr>
        <w:t xml:space="preserve">[online], 10 February 2017. Available from: </w:t>
      </w:r>
      <w:r w:rsidRPr="009546C4">
        <w:rPr>
          <w:rFonts w:ascii="Arial" w:hAnsi="Arial" w:cs="Arial"/>
          <w:color w:val="000000" w:themeColor="text1"/>
        </w:rPr>
        <w:lastRenderedPageBreak/>
        <w:t>http://www.washingtonexaminer.com/house-energy-panel-to-begin-heavy-lift-on-trumps-infrastructure-plan/article/2614521 [Accessed 18 May 2017].</w:t>
      </w:r>
    </w:p>
    <w:p w14:paraId="28DB964B"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Spithoven, A., 2016. The influence of vested interests in healthcare on legislation in the USA, 2009-2010. </w:t>
      </w:r>
      <w:r w:rsidRPr="009546C4">
        <w:rPr>
          <w:rFonts w:ascii="Arial" w:hAnsi="Arial" w:cs="Arial"/>
          <w:i/>
          <w:color w:val="000000" w:themeColor="text1"/>
        </w:rPr>
        <w:t xml:space="preserve">Journal of Economic Issues </w:t>
      </w:r>
      <w:r w:rsidRPr="009546C4">
        <w:rPr>
          <w:rFonts w:ascii="Arial" w:hAnsi="Arial" w:cs="Arial"/>
          <w:color w:val="000000" w:themeColor="text1"/>
        </w:rPr>
        <w:t>[online], 50 (2), 630-638.</w:t>
      </w:r>
    </w:p>
    <w:p w14:paraId="0B2176BE"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i/>
          <w:iCs/>
          <w:color w:val="000000" w:themeColor="text1"/>
        </w:rPr>
        <w:t>Standing Rock Sioux Tribe v. U.S. Army Corps of Engineers</w:t>
      </w:r>
      <w:r w:rsidRPr="009546C4">
        <w:rPr>
          <w:rFonts w:ascii="Arial" w:hAnsi="Arial" w:cs="Arial"/>
          <w:color w:val="000000" w:themeColor="text1"/>
        </w:rPr>
        <w:t>, No. 1:16-cv-01534 (JEB) (D.D.C. Sept. 5, 2016).</w:t>
      </w:r>
    </w:p>
    <w:p w14:paraId="1248536F" w14:textId="38BDA001" w:rsidR="003511EE" w:rsidRPr="009546C4" w:rsidRDefault="003511EE" w:rsidP="009546C4">
      <w:pPr>
        <w:spacing w:before="120" w:after="120" w:line="480" w:lineRule="auto"/>
        <w:rPr>
          <w:ins w:id="17" w:author="Benjamin Piper (i7621068)" w:date="2017-09-25T19:29:00Z"/>
          <w:rFonts w:ascii="Arial" w:hAnsi="Arial" w:cs="Arial"/>
          <w:color w:val="000000" w:themeColor="text1"/>
        </w:rPr>
      </w:pPr>
      <w:r w:rsidRPr="009546C4">
        <w:rPr>
          <w:rFonts w:ascii="Arial" w:hAnsi="Arial" w:cs="Arial"/>
          <w:i/>
          <w:iCs/>
          <w:color w:val="000000" w:themeColor="text1"/>
        </w:rPr>
        <w:t>Standing Rock Sioux Tribe v. U.S. Army Corps of Engineers</w:t>
      </w:r>
      <w:r w:rsidRPr="009546C4">
        <w:rPr>
          <w:rFonts w:ascii="Arial" w:hAnsi="Arial" w:cs="Arial"/>
          <w:color w:val="000000" w:themeColor="text1"/>
        </w:rPr>
        <w:t>, No. 1:16-cv-1534-JEB (D.D.C. Sept. 6, 2016).</w:t>
      </w:r>
    </w:p>
    <w:p w14:paraId="7BB572E8" w14:textId="77777777" w:rsidR="003511EE" w:rsidRPr="009546C4" w:rsidRDefault="003511EE" w:rsidP="009546C4">
      <w:pPr>
        <w:spacing w:before="120" w:after="120" w:line="480" w:lineRule="auto"/>
        <w:rPr>
          <w:rFonts w:ascii="Arial" w:hAnsi="Arial" w:cs="Arial"/>
          <w:color w:val="000000" w:themeColor="text1"/>
        </w:rPr>
      </w:pPr>
      <w:ins w:id="18" w:author="Benjamin Piper (i7621068)" w:date="2017-09-25T19:28:00Z">
        <w:r w:rsidRPr="009546C4">
          <w:rPr>
            <w:rFonts w:ascii="Arial" w:hAnsi="Arial" w:cs="Arial"/>
            <w:color w:val="000000" w:themeColor="text1"/>
          </w:rPr>
          <w:t xml:space="preserve">Statista, 2017. </w:t>
        </w:r>
      </w:ins>
      <w:ins w:id="19" w:author="Benjamin Piper (i7621068)" w:date="2017-09-25T19:29:00Z">
        <w:r w:rsidRPr="009546C4">
          <w:rPr>
            <w:rFonts w:ascii="Arial" w:hAnsi="Arial" w:cs="Arial"/>
            <w:i/>
            <w:color w:val="000000" w:themeColor="text1"/>
            <w:rPrChange w:id="20" w:author="Benjamin Piper (i7621068)" w:date="2017-09-25T19:29:00Z">
              <w:rPr>
                <w:color w:val="000000" w:themeColor="text1"/>
              </w:rPr>
            </w:rPrChange>
          </w:rPr>
          <w:t>Total lobbying spending in the U.S. 1998-2016</w:t>
        </w:r>
        <w:r w:rsidRPr="009546C4">
          <w:rPr>
            <w:rFonts w:ascii="Arial" w:hAnsi="Arial" w:cs="Arial"/>
            <w:i/>
            <w:color w:val="000000" w:themeColor="text1"/>
          </w:rPr>
          <w:t xml:space="preserve"> </w:t>
        </w:r>
        <w:r w:rsidRPr="009546C4">
          <w:rPr>
            <w:rFonts w:ascii="Arial" w:hAnsi="Arial" w:cs="Arial"/>
            <w:color w:val="000000" w:themeColor="text1"/>
          </w:rPr>
          <w:t xml:space="preserve">[online]. </w:t>
        </w:r>
      </w:ins>
      <w:ins w:id="21" w:author="Benjamin Piper (i7621068)" w:date="2017-09-25T19:30:00Z">
        <w:r w:rsidRPr="009546C4">
          <w:rPr>
            <w:rFonts w:ascii="Arial" w:hAnsi="Arial" w:cs="Arial"/>
            <w:color w:val="000000" w:themeColor="text1"/>
          </w:rPr>
          <w:t xml:space="preserve">New York: Statista. Available from: </w:t>
        </w:r>
      </w:ins>
      <w:r w:rsidRPr="009546C4">
        <w:rPr>
          <w:rFonts w:ascii="Arial" w:hAnsi="Arial" w:cs="Arial"/>
          <w:color w:val="000000" w:themeColor="text1"/>
        </w:rPr>
        <w:t>https://www.statista.com/statistics/257337/total-lobbying-spending-in-the-us/</w:t>
      </w:r>
      <w:ins w:id="22" w:author="Benjamin Piper (i7621068)" w:date="2017-09-25T19:30:00Z">
        <w:r w:rsidRPr="009546C4">
          <w:rPr>
            <w:rFonts w:ascii="Arial" w:hAnsi="Arial" w:cs="Arial"/>
            <w:color w:val="000000" w:themeColor="text1"/>
          </w:rPr>
          <w:t xml:space="preserve"> [Accessed 25 September 2017].</w:t>
        </w:r>
      </w:ins>
    </w:p>
    <w:p w14:paraId="7B062736"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Stein, J., 2017. Read the leaked pages of Trump's 2005 tax returns. </w:t>
      </w:r>
      <w:r w:rsidRPr="009546C4">
        <w:rPr>
          <w:rFonts w:ascii="Arial" w:hAnsi="Arial" w:cs="Arial"/>
          <w:i/>
          <w:color w:val="000000" w:themeColor="text1"/>
        </w:rPr>
        <w:t>Vox</w:t>
      </w:r>
      <w:r w:rsidRPr="009546C4">
        <w:rPr>
          <w:rFonts w:ascii="Arial" w:hAnsi="Arial" w:cs="Arial"/>
          <w:color w:val="000000" w:themeColor="text1"/>
        </w:rPr>
        <w:t xml:space="preserve"> [online], 14 March 2017. Available from: http://www.vox.com/2017/3/14/14930644/msnbc-trump-2005-tax-returns [Accessed 27 April 2017].</w:t>
      </w:r>
    </w:p>
    <w:p w14:paraId="361B496A"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Sunoco Logistics, 2016. </w:t>
      </w:r>
      <w:r w:rsidRPr="009546C4">
        <w:rPr>
          <w:rFonts w:ascii="Arial" w:hAnsi="Arial" w:cs="Arial"/>
          <w:i/>
          <w:color w:val="000000" w:themeColor="text1"/>
        </w:rPr>
        <w:t xml:space="preserve">Sunoco </w:t>
      </w:r>
      <w:proofErr w:type="spellStart"/>
      <w:r w:rsidRPr="009546C4">
        <w:rPr>
          <w:rFonts w:ascii="Arial" w:hAnsi="Arial" w:cs="Arial"/>
          <w:i/>
          <w:color w:val="000000" w:themeColor="text1"/>
        </w:rPr>
        <w:t>Log</w:t>
      </w:r>
      <w:del w:id="23" w:author="David,McQueen" w:date="2017-09-25T15:24:00Z">
        <w:r w:rsidRPr="009546C4" w:rsidDel="000949BD">
          <w:rPr>
            <w:rFonts w:ascii="Arial" w:hAnsi="Arial" w:cs="Arial"/>
            <w:i/>
            <w:color w:val="000000" w:themeColor="text1"/>
          </w:rPr>
          <w:delText>i</w:delText>
        </w:r>
      </w:del>
      <w:r w:rsidRPr="009546C4">
        <w:rPr>
          <w:rFonts w:ascii="Arial" w:hAnsi="Arial" w:cs="Arial"/>
          <w:i/>
          <w:color w:val="000000" w:themeColor="text1"/>
        </w:rPr>
        <w:t>stics</w:t>
      </w:r>
      <w:proofErr w:type="spellEnd"/>
      <w:r w:rsidRPr="009546C4">
        <w:rPr>
          <w:rFonts w:ascii="Arial" w:hAnsi="Arial" w:cs="Arial"/>
          <w:i/>
          <w:color w:val="000000" w:themeColor="text1"/>
        </w:rPr>
        <w:t xml:space="preserve"> Partners L.P. </w:t>
      </w:r>
      <w:r w:rsidRPr="009546C4">
        <w:rPr>
          <w:rFonts w:ascii="Arial" w:hAnsi="Arial" w:cs="Arial"/>
          <w:color w:val="000000" w:themeColor="text1"/>
        </w:rPr>
        <w:t>[online]. Pennsylvania: Sunoco Logistics.</w:t>
      </w:r>
    </w:p>
    <w:p w14:paraId="4FDC38A8" w14:textId="77777777" w:rsidR="003511EE" w:rsidRPr="009546C4" w:rsidRDefault="003511EE" w:rsidP="009546C4">
      <w:pPr>
        <w:spacing w:before="120" w:after="120" w:line="480" w:lineRule="auto"/>
        <w:rPr>
          <w:rFonts w:ascii="Arial" w:hAnsi="Arial" w:cs="Arial"/>
          <w:rPrChange w:id="24" w:author="David,McQueen" w:date="2017-09-25T15:24:00Z">
            <w:rPr>
              <w:color w:val="FF0000"/>
            </w:rPr>
          </w:rPrChange>
        </w:rPr>
      </w:pPr>
      <w:ins w:id="25" w:author="Benjamin Piper (i7621068)" w:date="2017-09-25T19:13:00Z">
        <w:r w:rsidRPr="009546C4">
          <w:rPr>
            <w:rFonts w:ascii="Arial" w:hAnsi="Arial" w:cs="Arial"/>
          </w:rPr>
          <w:t xml:space="preserve">The Guardian, 2017. Dakota Access Pipeline: </w:t>
        </w:r>
      </w:ins>
      <w:ins w:id="26" w:author="Benjamin Piper (i7621068)" w:date="2017-09-25T19:26:00Z">
        <w:r w:rsidRPr="009546C4">
          <w:rPr>
            <w:rFonts w:ascii="Arial" w:hAnsi="Arial" w:cs="Arial"/>
          </w:rPr>
          <w:t>Judge rules environmental study inadequate</w:t>
        </w:r>
      </w:ins>
      <w:ins w:id="27" w:author="Benjamin Piper (i7621068)" w:date="2017-09-25T19:27:00Z">
        <w:r w:rsidRPr="009546C4">
          <w:rPr>
            <w:rFonts w:ascii="Arial" w:hAnsi="Arial" w:cs="Arial"/>
          </w:rPr>
          <w:t xml:space="preserve">. </w:t>
        </w:r>
        <w:r w:rsidRPr="009546C4">
          <w:rPr>
            <w:rFonts w:ascii="Arial" w:hAnsi="Arial" w:cs="Arial"/>
            <w:i/>
          </w:rPr>
          <w:t xml:space="preserve">The Guardian </w:t>
        </w:r>
        <w:r w:rsidRPr="009546C4">
          <w:rPr>
            <w:rFonts w:ascii="Arial" w:hAnsi="Arial" w:cs="Arial"/>
          </w:rPr>
          <w:t xml:space="preserve">[online], 15 June 2017. Available from: </w:t>
        </w:r>
      </w:ins>
      <w:r w:rsidRPr="009546C4">
        <w:rPr>
          <w:rFonts w:ascii="Arial" w:hAnsi="Arial" w:cs="Arial"/>
          <w:rPrChange w:id="28" w:author="David,McQueen" w:date="2017-09-25T15:24:00Z">
            <w:rPr>
              <w:color w:val="FF0000"/>
            </w:rPr>
          </w:rPrChange>
        </w:rPr>
        <w:t>https://www.theguardian.com/us-news/2017/jun/14/dakota-access-pipeline-environmental-study-inadequate</w:t>
      </w:r>
      <w:ins w:id="29" w:author="Benjamin Piper (i7621068)" w:date="2017-09-25T19:28:00Z">
        <w:r w:rsidRPr="009546C4">
          <w:rPr>
            <w:rFonts w:ascii="Arial" w:hAnsi="Arial" w:cs="Arial"/>
          </w:rPr>
          <w:t xml:space="preserve"> [Accessed 25 September 2017].</w:t>
        </w:r>
      </w:ins>
    </w:p>
    <w:p w14:paraId="4E765401"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Thon Hartmann Program, 2015. </w:t>
      </w:r>
      <w:r w:rsidRPr="009546C4">
        <w:rPr>
          <w:rFonts w:ascii="Arial" w:hAnsi="Arial" w:cs="Arial"/>
          <w:i/>
          <w:color w:val="000000" w:themeColor="text1"/>
        </w:rPr>
        <w:t xml:space="preserve">President Jimmy Carter: The United States is an Oligarchy... </w:t>
      </w:r>
      <w:r w:rsidRPr="009546C4">
        <w:rPr>
          <w:rFonts w:ascii="Arial" w:hAnsi="Arial" w:cs="Arial"/>
          <w:color w:val="000000" w:themeColor="text1"/>
        </w:rPr>
        <w:t>[video, online]. YouTube. Available from: https://www.youtube.com/watch?v=hDsPWmioSHg [Accessed 18 May 2017].</w:t>
      </w:r>
    </w:p>
    <w:p w14:paraId="2C819570"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lastRenderedPageBreak/>
        <w:t>Thorbecke</w:t>
      </w:r>
      <w:proofErr w:type="spellEnd"/>
      <w:r w:rsidRPr="009546C4">
        <w:rPr>
          <w:rFonts w:ascii="Arial" w:hAnsi="Arial" w:cs="Arial"/>
          <w:color w:val="000000" w:themeColor="text1"/>
        </w:rPr>
        <w:t xml:space="preserve">, C., 2016. Why a Previously Proposed Route for the Dakota Access Pipeline Was Rejected. </w:t>
      </w:r>
      <w:proofErr w:type="spellStart"/>
      <w:r w:rsidRPr="009546C4">
        <w:rPr>
          <w:rFonts w:ascii="Arial" w:hAnsi="Arial" w:cs="Arial"/>
          <w:i/>
          <w:color w:val="000000" w:themeColor="text1"/>
        </w:rPr>
        <w:t>abc</w:t>
      </w:r>
      <w:proofErr w:type="spellEnd"/>
      <w:r w:rsidRPr="009546C4">
        <w:rPr>
          <w:rFonts w:ascii="Arial" w:hAnsi="Arial" w:cs="Arial"/>
          <w:i/>
          <w:color w:val="000000" w:themeColor="text1"/>
        </w:rPr>
        <w:t xml:space="preserve"> News </w:t>
      </w:r>
      <w:r w:rsidRPr="009546C4">
        <w:rPr>
          <w:rFonts w:ascii="Arial" w:hAnsi="Arial" w:cs="Arial"/>
          <w:color w:val="000000" w:themeColor="text1"/>
        </w:rPr>
        <w:t>[online], 3 November 2016. Available from: http://abcnews.go.com/US/previously-proposed-route-dakota-access-pipeline-rejected/story?id=43274356 [Accessed 28 April 2017].</w:t>
      </w:r>
    </w:p>
    <w:p w14:paraId="024EB2D2"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Tormey</w:t>
      </w:r>
      <w:proofErr w:type="spellEnd"/>
      <w:r w:rsidRPr="009546C4">
        <w:rPr>
          <w:rFonts w:ascii="Arial" w:hAnsi="Arial" w:cs="Arial"/>
          <w:color w:val="000000" w:themeColor="text1"/>
        </w:rPr>
        <w:t xml:space="preserve"> D, 'Iowa Utilities Board approves Dakota Access pipeline permit with landowner protections' (</w:t>
      </w:r>
      <w:r w:rsidRPr="009546C4">
        <w:rPr>
          <w:rFonts w:ascii="Arial" w:hAnsi="Arial" w:cs="Arial"/>
          <w:i/>
          <w:color w:val="000000" w:themeColor="text1"/>
        </w:rPr>
        <w:t>Iowa Utilities Board News</w:t>
      </w:r>
      <w:r w:rsidRPr="009546C4">
        <w:rPr>
          <w:rFonts w:ascii="Arial" w:hAnsi="Arial" w:cs="Arial"/>
          <w:color w:val="000000" w:themeColor="text1"/>
        </w:rPr>
        <w:t>, 10 March 2016) &lt;https://iub.iowa.gov/sites/default/files/files/media/releases/2016/0310-Board-Decision-Dakota-Access-Pipeline.pdf&gt; accessed 6 May 2017</w:t>
      </w:r>
    </w:p>
    <w:p w14:paraId="202EE08F"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U.S. Rep. Rodney Davis., 2013. </w:t>
      </w:r>
      <w:r w:rsidRPr="009546C4">
        <w:rPr>
          <w:rFonts w:ascii="Arial" w:hAnsi="Arial" w:cs="Arial"/>
          <w:i/>
          <w:color w:val="000000" w:themeColor="text1"/>
        </w:rPr>
        <w:t xml:space="preserve">U.S. Rep. Rodney Davis speaks in </w:t>
      </w:r>
      <w:proofErr w:type="spellStart"/>
      <w:r w:rsidRPr="009546C4">
        <w:rPr>
          <w:rFonts w:ascii="Arial" w:hAnsi="Arial" w:cs="Arial"/>
          <w:i/>
          <w:color w:val="000000" w:themeColor="text1"/>
        </w:rPr>
        <w:t>favor</w:t>
      </w:r>
      <w:proofErr w:type="spellEnd"/>
      <w:r w:rsidRPr="009546C4">
        <w:rPr>
          <w:rFonts w:ascii="Arial" w:hAnsi="Arial" w:cs="Arial"/>
          <w:i/>
          <w:color w:val="000000" w:themeColor="text1"/>
        </w:rPr>
        <w:t xml:space="preserve"> of the Keystone XL pipeline project </w:t>
      </w:r>
      <w:r w:rsidRPr="009546C4">
        <w:rPr>
          <w:rFonts w:ascii="Arial" w:hAnsi="Arial" w:cs="Arial"/>
          <w:color w:val="000000" w:themeColor="text1"/>
        </w:rPr>
        <w:t>[video, online]. YouTube. Available from: https://www.youtube.com/watch?v=uEtp_Qz7oUA [Accessed 18 May 2017].</w:t>
      </w:r>
    </w:p>
    <w:p w14:paraId="41697F41"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United Nations General Assembly (UNGA) United Nations Declaration on the Rights of Indigenous Peoples (2007) UN Doc A/RES/61/295.</w:t>
      </w:r>
    </w:p>
    <w:p w14:paraId="0743BF07"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United States Amery Corps of Engineers (USACE), 2016. Dakota Access Pipeline final EA and FONSI released for ND Section 408 crossings. </w:t>
      </w:r>
      <w:r w:rsidRPr="009546C4">
        <w:rPr>
          <w:rFonts w:ascii="Arial" w:hAnsi="Arial" w:cs="Arial"/>
          <w:i/>
          <w:color w:val="000000" w:themeColor="text1"/>
        </w:rPr>
        <w:t xml:space="preserve">US Army Corps of Engineers </w:t>
      </w:r>
      <w:r w:rsidRPr="009546C4">
        <w:rPr>
          <w:rFonts w:ascii="Arial" w:hAnsi="Arial" w:cs="Arial"/>
          <w:color w:val="000000" w:themeColor="text1"/>
        </w:rPr>
        <w:t>[online], 28 July 2016. Available from: http://www.nwo.usace.army.mil/Media/News-Releases/Article/878649/dakota-access-pipeline-final-ea-and-fonsi-released-for-nd-section-408-crossings/ [Accessed 28 April 2017].</w:t>
      </w:r>
    </w:p>
    <w:p w14:paraId="4D041DEC"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United States Army Corps of Engineers (USACE), 2012. </w:t>
      </w:r>
      <w:r w:rsidRPr="009546C4">
        <w:rPr>
          <w:rFonts w:ascii="Arial" w:hAnsi="Arial" w:cs="Arial"/>
          <w:i/>
          <w:color w:val="000000" w:themeColor="text1"/>
        </w:rPr>
        <w:t xml:space="preserve">Decision Document Nationwide Permit 12. </w:t>
      </w:r>
      <w:r w:rsidRPr="009546C4">
        <w:rPr>
          <w:rFonts w:ascii="Arial" w:hAnsi="Arial" w:cs="Arial"/>
          <w:color w:val="000000" w:themeColor="text1"/>
        </w:rPr>
        <w:t>Washington DC: USACE.</w:t>
      </w:r>
    </w:p>
    <w:p w14:paraId="31FCD149"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United States National Archives and Records Administration, 2006. </w:t>
      </w:r>
      <w:r w:rsidRPr="009546C4">
        <w:rPr>
          <w:rFonts w:ascii="Arial" w:hAnsi="Arial" w:cs="Arial"/>
          <w:i/>
          <w:color w:val="000000" w:themeColor="text1"/>
        </w:rPr>
        <w:t xml:space="preserve">Code of Federal </w:t>
      </w:r>
      <w:r w:rsidRPr="009546C4">
        <w:rPr>
          <w:rFonts w:ascii="Arial" w:hAnsi="Arial" w:cs="Arial"/>
          <w:color w:val="000000" w:themeColor="text1"/>
        </w:rPr>
        <w:t>Regulations. Title 40.  Terminology and Index.</w:t>
      </w:r>
    </w:p>
    <w:p w14:paraId="4AF59C3C"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lastRenderedPageBreak/>
        <w:t xml:space="preserve">United States Securities and Exchange Commission 2015. </w:t>
      </w:r>
      <w:r w:rsidRPr="009546C4">
        <w:rPr>
          <w:rFonts w:ascii="Arial" w:hAnsi="Arial" w:cs="Arial"/>
          <w:i/>
          <w:color w:val="000000" w:themeColor="text1"/>
        </w:rPr>
        <w:t xml:space="preserve">Current Report Energy Transfer Partners, L.P. </w:t>
      </w:r>
      <w:r w:rsidRPr="009546C4">
        <w:rPr>
          <w:rFonts w:ascii="Arial" w:hAnsi="Arial" w:cs="Arial"/>
          <w:color w:val="000000" w:themeColor="text1"/>
        </w:rPr>
        <w:t>[online]. Washington DC: United States Securities and Exchange Commission. Report 20549.</w:t>
      </w:r>
    </w:p>
    <w:p w14:paraId="4B7784E9" w14:textId="77777777" w:rsidR="003511EE" w:rsidRPr="009546C4" w:rsidRDefault="003511EE" w:rsidP="009546C4">
      <w:pPr>
        <w:spacing w:before="120" w:after="120" w:line="480" w:lineRule="auto"/>
        <w:rPr>
          <w:rFonts w:ascii="Arial" w:hAnsi="Arial" w:cs="Arial"/>
          <w:color w:val="000000" w:themeColor="text1"/>
        </w:rPr>
      </w:pPr>
      <w:proofErr w:type="spellStart"/>
      <w:r w:rsidRPr="009546C4">
        <w:rPr>
          <w:rFonts w:ascii="Arial" w:hAnsi="Arial" w:cs="Arial"/>
          <w:color w:val="000000" w:themeColor="text1"/>
        </w:rPr>
        <w:t>Volcovici</w:t>
      </w:r>
      <w:proofErr w:type="spellEnd"/>
      <w:r w:rsidRPr="009546C4">
        <w:rPr>
          <w:rFonts w:ascii="Arial" w:hAnsi="Arial" w:cs="Arial"/>
          <w:color w:val="000000" w:themeColor="text1"/>
        </w:rPr>
        <w:t xml:space="preserve">, V. and Flitter, E., 2016. Trump taps climate change </w:t>
      </w:r>
      <w:proofErr w:type="spellStart"/>
      <w:r w:rsidRPr="009546C4">
        <w:rPr>
          <w:rFonts w:ascii="Arial" w:hAnsi="Arial" w:cs="Arial"/>
          <w:color w:val="000000" w:themeColor="text1"/>
        </w:rPr>
        <w:t>skeptic</w:t>
      </w:r>
      <w:proofErr w:type="spellEnd"/>
      <w:r w:rsidRPr="009546C4">
        <w:rPr>
          <w:rFonts w:ascii="Arial" w:hAnsi="Arial" w:cs="Arial"/>
          <w:color w:val="000000" w:themeColor="text1"/>
        </w:rPr>
        <w:t xml:space="preserve"> as energy advisor, pushes back on taxes. </w:t>
      </w:r>
      <w:r w:rsidRPr="009546C4">
        <w:rPr>
          <w:rFonts w:ascii="Arial" w:hAnsi="Arial" w:cs="Arial"/>
          <w:i/>
          <w:color w:val="000000" w:themeColor="text1"/>
        </w:rPr>
        <w:t xml:space="preserve">Reuters </w:t>
      </w:r>
      <w:r w:rsidRPr="009546C4">
        <w:rPr>
          <w:rFonts w:ascii="Arial" w:hAnsi="Arial" w:cs="Arial"/>
          <w:color w:val="000000" w:themeColor="text1"/>
        </w:rPr>
        <w:t>[online], 13 May 2016. Available from: http://www.reuters.com/article/us-usa-election-idUSKCN0Y41PM [Accessed 18 May 2017].</w:t>
      </w:r>
    </w:p>
    <w:p w14:paraId="4332B3B0"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Vote Smart, 2017. </w:t>
      </w:r>
      <w:r w:rsidRPr="009546C4">
        <w:rPr>
          <w:rFonts w:ascii="Arial" w:hAnsi="Arial" w:cs="Arial"/>
          <w:i/>
          <w:color w:val="000000" w:themeColor="text1"/>
        </w:rPr>
        <w:t xml:space="preserve">Jack Dalrymple </w:t>
      </w:r>
      <w:r w:rsidRPr="009546C4">
        <w:rPr>
          <w:rFonts w:ascii="Arial" w:hAnsi="Arial" w:cs="Arial"/>
          <w:color w:val="000000" w:themeColor="text1"/>
        </w:rPr>
        <w:t>[online]. Des Moines: Vote Smart. Available from: https://votesmart.org/candidate/campaign-finance/7706/jack-dalrymple#.WRyUHFKZMsl [Accessed 18 May 2017].</w:t>
      </w:r>
    </w:p>
    <w:p w14:paraId="0B244700" w14:textId="77777777" w:rsidR="003511EE" w:rsidRPr="009546C4" w:rsidRDefault="003511EE" w:rsidP="009546C4">
      <w:pPr>
        <w:spacing w:before="120" w:after="120" w:line="480" w:lineRule="auto"/>
        <w:rPr>
          <w:rFonts w:ascii="Arial" w:hAnsi="Arial" w:cs="Arial"/>
          <w:color w:val="000000" w:themeColor="text1"/>
        </w:rPr>
      </w:pPr>
      <w:r w:rsidRPr="009546C4">
        <w:rPr>
          <w:rFonts w:ascii="Arial" w:hAnsi="Arial" w:cs="Arial"/>
          <w:color w:val="000000" w:themeColor="text1"/>
        </w:rPr>
        <w:t xml:space="preserve">Vote Smart, 2017. </w:t>
      </w:r>
      <w:r w:rsidRPr="009546C4">
        <w:rPr>
          <w:rFonts w:ascii="Arial" w:hAnsi="Arial" w:cs="Arial"/>
          <w:i/>
          <w:color w:val="000000" w:themeColor="text1"/>
        </w:rPr>
        <w:t xml:space="preserve">Terry </w:t>
      </w:r>
      <w:proofErr w:type="spellStart"/>
      <w:r w:rsidRPr="009546C4">
        <w:rPr>
          <w:rFonts w:ascii="Arial" w:hAnsi="Arial" w:cs="Arial"/>
          <w:i/>
          <w:color w:val="000000" w:themeColor="text1"/>
        </w:rPr>
        <w:t>Branstad's</w:t>
      </w:r>
      <w:proofErr w:type="spellEnd"/>
      <w:r w:rsidRPr="009546C4">
        <w:rPr>
          <w:rFonts w:ascii="Arial" w:hAnsi="Arial" w:cs="Arial"/>
          <w:i/>
          <w:color w:val="000000" w:themeColor="text1"/>
        </w:rPr>
        <w:t xml:space="preserve"> Campaign Finances </w:t>
      </w:r>
      <w:r w:rsidRPr="009546C4">
        <w:rPr>
          <w:rFonts w:ascii="Arial" w:hAnsi="Arial" w:cs="Arial"/>
          <w:color w:val="000000" w:themeColor="text1"/>
        </w:rPr>
        <w:t>[online]. Des Moines: Vote Smart. Available from: https://votesmart.org/candidate/campaign-finance/21728/terry-branstad#.WQINrFKZMsk [Accessed 28 April 2017].</w:t>
      </w:r>
    </w:p>
    <w:p w14:paraId="09C4793C" w14:textId="5DB0193C" w:rsidR="003511EE" w:rsidRPr="009546C4" w:rsidRDefault="003511EE" w:rsidP="009546C4">
      <w:pPr>
        <w:spacing w:before="120" w:after="120" w:line="480" w:lineRule="auto"/>
        <w:rPr>
          <w:rFonts w:ascii="Arial" w:eastAsia="Times New Roman" w:hAnsi="Arial" w:cs="Arial"/>
          <w:color w:val="000000" w:themeColor="text1"/>
          <w:shd w:val="clear" w:color="auto" w:fill="FFFFFF"/>
        </w:rPr>
        <w:sectPr w:rsidR="003511EE" w:rsidRPr="009546C4" w:rsidSect="003511EE">
          <w:headerReference w:type="even" r:id="rId9"/>
          <w:headerReference w:type="default" r:id="rId10"/>
          <w:pgSz w:w="11900" w:h="16840"/>
          <w:pgMar w:top="1440" w:right="1440" w:bottom="1440" w:left="1440" w:header="720" w:footer="720" w:gutter="0"/>
          <w:cols w:space="720"/>
          <w:docGrid w:linePitch="360"/>
        </w:sectPr>
      </w:pPr>
      <w:r w:rsidRPr="009546C4">
        <w:rPr>
          <w:rFonts w:ascii="Arial" w:eastAsia="Times New Roman" w:hAnsi="Arial" w:cs="Arial"/>
          <w:color w:val="000000" w:themeColor="text1"/>
          <w:shd w:val="clear" w:color="auto" w:fill="FFFFFF"/>
        </w:rPr>
        <w:t>Wertheimer, F. and Manes, S., 1994. Campaign Finance Reform: Key to Restoring the Health of Our Democracy. </w:t>
      </w:r>
      <w:r w:rsidRPr="009546C4">
        <w:rPr>
          <w:rFonts w:ascii="Arial" w:eastAsia="Times New Roman" w:hAnsi="Arial" w:cs="Arial"/>
          <w:i/>
          <w:iCs/>
          <w:color w:val="000000" w:themeColor="text1"/>
        </w:rPr>
        <w:t>Columbia Law Review</w:t>
      </w:r>
      <w:r w:rsidRPr="009546C4">
        <w:rPr>
          <w:rFonts w:ascii="Arial" w:eastAsia="Times New Roman" w:hAnsi="Arial" w:cs="Arial"/>
          <w:color w:val="000000" w:themeColor="text1"/>
          <w:shd w:val="clear" w:color="auto" w:fill="FFFFFF"/>
        </w:rPr>
        <w:t> 94 (4), 1126-115</w:t>
      </w:r>
      <w:r w:rsidR="009546C4">
        <w:rPr>
          <w:rFonts w:ascii="Arial" w:eastAsia="Times New Roman" w:hAnsi="Arial" w:cs="Arial"/>
          <w:color w:val="000000" w:themeColor="text1"/>
          <w:shd w:val="clear" w:color="auto" w:fill="FFFFFF"/>
        </w:rPr>
        <w:t>.</w:t>
      </w:r>
    </w:p>
    <w:tbl>
      <w:tblPr>
        <w:tblpPr w:leftFromText="180" w:rightFromText="180" w:vertAnchor="page" w:horzAnchor="page" w:tblpX="1450" w:tblpY="1445"/>
        <w:tblW w:w="13631" w:type="dxa"/>
        <w:tblLook w:val="04A0" w:firstRow="1" w:lastRow="0" w:firstColumn="1" w:lastColumn="0" w:noHBand="0" w:noVBand="1"/>
      </w:tblPr>
      <w:tblGrid>
        <w:gridCol w:w="4295"/>
        <w:gridCol w:w="1385"/>
        <w:gridCol w:w="1239"/>
        <w:gridCol w:w="1543"/>
        <w:gridCol w:w="1705"/>
        <w:gridCol w:w="1738"/>
        <w:gridCol w:w="1726"/>
      </w:tblGrid>
      <w:tr w:rsidR="003511EE" w:rsidRPr="007D273B" w14:paraId="54E7C278" w14:textId="77777777" w:rsidTr="003511EE">
        <w:trPr>
          <w:trHeight w:val="241"/>
        </w:trPr>
        <w:tc>
          <w:tcPr>
            <w:tcW w:w="4295" w:type="dxa"/>
            <w:vMerge w:val="restart"/>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516BA90B"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lastRenderedPageBreak/>
              <w:t>Recipient</w:t>
            </w:r>
          </w:p>
        </w:tc>
        <w:tc>
          <w:tcPr>
            <w:tcW w:w="7610" w:type="dxa"/>
            <w:gridSpan w:val="5"/>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2A40F85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Year</w:t>
            </w:r>
          </w:p>
        </w:tc>
        <w:tc>
          <w:tcPr>
            <w:tcW w:w="1726" w:type="dxa"/>
            <w:vMerge w:val="restart"/>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198315CB"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Total ($)</w:t>
            </w:r>
          </w:p>
        </w:tc>
      </w:tr>
      <w:tr w:rsidR="003511EE" w:rsidRPr="007D273B" w14:paraId="73AEAE5B" w14:textId="77777777" w:rsidTr="003511EE">
        <w:trPr>
          <w:trHeight w:val="254"/>
        </w:trPr>
        <w:tc>
          <w:tcPr>
            <w:tcW w:w="4295" w:type="dxa"/>
            <w:vMerge/>
            <w:tcBorders>
              <w:top w:val="single" w:sz="18" w:space="0" w:color="auto"/>
              <w:left w:val="single" w:sz="18" w:space="0" w:color="auto"/>
              <w:bottom w:val="single" w:sz="18" w:space="0" w:color="auto"/>
              <w:right w:val="single" w:sz="18" w:space="0" w:color="auto"/>
            </w:tcBorders>
            <w:vAlign w:val="center"/>
            <w:hideMark/>
          </w:tcPr>
          <w:p w14:paraId="5A1C587F" w14:textId="77777777" w:rsidR="003511EE" w:rsidRPr="007D273B" w:rsidRDefault="003511EE" w:rsidP="003511EE">
            <w:pPr>
              <w:rPr>
                <w:rFonts w:eastAsia="Times New Roman"/>
                <w:color w:val="000000"/>
                <w:sz w:val="22"/>
                <w:szCs w:val="22"/>
              </w:rPr>
            </w:pPr>
          </w:p>
        </w:tc>
        <w:tc>
          <w:tcPr>
            <w:tcW w:w="1385" w:type="dxa"/>
            <w:tcBorders>
              <w:top w:val="single" w:sz="18" w:space="0" w:color="auto"/>
              <w:left w:val="single" w:sz="18" w:space="0" w:color="auto"/>
              <w:bottom w:val="single" w:sz="18" w:space="0" w:color="auto"/>
              <w:right w:val="single" w:sz="4" w:space="0" w:color="auto"/>
            </w:tcBorders>
            <w:shd w:val="clear" w:color="auto" w:fill="auto"/>
            <w:noWrap/>
            <w:vAlign w:val="center"/>
            <w:hideMark/>
          </w:tcPr>
          <w:p w14:paraId="0C7BF75A"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2008 ($)</w:t>
            </w:r>
          </w:p>
        </w:tc>
        <w:tc>
          <w:tcPr>
            <w:tcW w:w="1239" w:type="dxa"/>
            <w:tcBorders>
              <w:top w:val="single" w:sz="18" w:space="0" w:color="auto"/>
              <w:left w:val="nil"/>
              <w:bottom w:val="single" w:sz="18" w:space="0" w:color="auto"/>
              <w:right w:val="single" w:sz="4" w:space="0" w:color="auto"/>
            </w:tcBorders>
            <w:shd w:val="clear" w:color="auto" w:fill="auto"/>
            <w:noWrap/>
            <w:vAlign w:val="center"/>
            <w:hideMark/>
          </w:tcPr>
          <w:p w14:paraId="0ACCEACD"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2010 ($)</w:t>
            </w:r>
          </w:p>
        </w:tc>
        <w:tc>
          <w:tcPr>
            <w:tcW w:w="1543" w:type="dxa"/>
            <w:tcBorders>
              <w:top w:val="single" w:sz="18" w:space="0" w:color="auto"/>
              <w:left w:val="nil"/>
              <w:bottom w:val="single" w:sz="18" w:space="0" w:color="auto"/>
              <w:right w:val="single" w:sz="4" w:space="0" w:color="auto"/>
            </w:tcBorders>
            <w:shd w:val="clear" w:color="auto" w:fill="auto"/>
            <w:noWrap/>
            <w:vAlign w:val="center"/>
            <w:hideMark/>
          </w:tcPr>
          <w:p w14:paraId="7258694D"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2012 ($)</w:t>
            </w:r>
          </w:p>
        </w:tc>
        <w:tc>
          <w:tcPr>
            <w:tcW w:w="1705" w:type="dxa"/>
            <w:tcBorders>
              <w:top w:val="single" w:sz="18" w:space="0" w:color="auto"/>
              <w:left w:val="nil"/>
              <w:bottom w:val="single" w:sz="18" w:space="0" w:color="auto"/>
              <w:right w:val="single" w:sz="4" w:space="0" w:color="auto"/>
            </w:tcBorders>
            <w:shd w:val="clear" w:color="auto" w:fill="auto"/>
            <w:noWrap/>
            <w:vAlign w:val="center"/>
            <w:hideMark/>
          </w:tcPr>
          <w:p w14:paraId="44CC9CF8"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2014 ($)</w:t>
            </w:r>
          </w:p>
        </w:tc>
        <w:tc>
          <w:tcPr>
            <w:tcW w:w="1738" w:type="dxa"/>
            <w:tcBorders>
              <w:top w:val="single" w:sz="18" w:space="0" w:color="auto"/>
              <w:left w:val="nil"/>
              <w:bottom w:val="single" w:sz="18" w:space="0" w:color="auto"/>
              <w:right w:val="single" w:sz="18" w:space="0" w:color="auto"/>
            </w:tcBorders>
            <w:shd w:val="clear" w:color="auto" w:fill="auto"/>
            <w:noWrap/>
            <w:vAlign w:val="center"/>
            <w:hideMark/>
          </w:tcPr>
          <w:p w14:paraId="78AEA27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2016 ($)</w:t>
            </w:r>
          </w:p>
        </w:tc>
        <w:tc>
          <w:tcPr>
            <w:tcW w:w="1726" w:type="dxa"/>
            <w:vMerge/>
            <w:tcBorders>
              <w:top w:val="single" w:sz="18" w:space="0" w:color="auto"/>
              <w:left w:val="single" w:sz="18" w:space="0" w:color="auto"/>
              <w:bottom w:val="single" w:sz="18" w:space="0" w:color="auto"/>
              <w:right w:val="single" w:sz="18" w:space="0" w:color="auto"/>
            </w:tcBorders>
            <w:vAlign w:val="center"/>
            <w:hideMark/>
          </w:tcPr>
          <w:p w14:paraId="5E9ACCC6" w14:textId="77777777" w:rsidR="003511EE" w:rsidRPr="007D273B" w:rsidRDefault="003511EE" w:rsidP="003511EE">
            <w:pPr>
              <w:rPr>
                <w:rFonts w:eastAsia="Times New Roman"/>
                <w:color w:val="000000"/>
                <w:sz w:val="22"/>
                <w:szCs w:val="22"/>
              </w:rPr>
            </w:pPr>
          </w:p>
        </w:tc>
      </w:tr>
      <w:tr w:rsidR="003511EE" w:rsidRPr="007D273B" w14:paraId="0B95F6B1" w14:textId="77777777" w:rsidTr="003511EE">
        <w:trPr>
          <w:trHeight w:val="254"/>
        </w:trPr>
        <w:tc>
          <w:tcPr>
            <w:tcW w:w="4295" w:type="dxa"/>
            <w:tcBorders>
              <w:top w:val="single" w:sz="18" w:space="0" w:color="auto"/>
              <w:left w:val="single" w:sz="18" w:space="0" w:color="auto"/>
              <w:bottom w:val="single" w:sz="4" w:space="0" w:color="auto"/>
              <w:right w:val="single" w:sz="18" w:space="0" w:color="auto"/>
            </w:tcBorders>
            <w:shd w:val="clear" w:color="auto" w:fill="auto"/>
            <w:noWrap/>
            <w:vAlign w:val="center"/>
            <w:hideMark/>
          </w:tcPr>
          <w:p w14:paraId="0F63BE84"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Pres. Barack Obama</w:t>
            </w:r>
          </w:p>
        </w:tc>
        <w:tc>
          <w:tcPr>
            <w:tcW w:w="1385"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14:paraId="00907F56"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single" w:sz="18" w:space="0" w:color="auto"/>
              <w:left w:val="nil"/>
              <w:bottom w:val="single" w:sz="4" w:space="0" w:color="auto"/>
              <w:right w:val="single" w:sz="4" w:space="0" w:color="auto"/>
            </w:tcBorders>
            <w:shd w:val="clear" w:color="auto" w:fill="auto"/>
            <w:noWrap/>
            <w:vAlign w:val="center"/>
            <w:hideMark/>
          </w:tcPr>
          <w:p w14:paraId="4271AE4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single" w:sz="18" w:space="0" w:color="auto"/>
              <w:left w:val="nil"/>
              <w:bottom w:val="single" w:sz="4" w:space="0" w:color="auto"/>
              <w:right w:val="single" w:sz="4" w:space="0" w:color="auto"/>
            </w:tcBorders>
            <w:shd w:val="clear" w:color="auto" w:fill="auto"/>
            <w:noWrap/>
            <w:vAlign w:val="center"/>
            <w:hideMark/>
          </w:tcPr>
          <w:p w14:paraId="1E36CD4E"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15,948.00 </w:t>
            </w:r>
          </w:p>
        </w:tc>
        <w:tc>
          <w:tcPr>
            <w:tcW w:w="1705" w:type="dxa"/>
            <w:tcBorders>
              <w:top w:val="single" w:sz="18" w:space="0" w:color="auto"/>
              <w:left w:val="nil"/>
              <w:bottom w:val="single" w:sz="4" w:space="0" w:color="auto"/>
              <w:right w:val="single" w:sz="4" w:space="0" w:color="auto"/>
            </w:tcBorders>
            <w:shd w:val="clear" w:color="auto" w:fill="auto"/>
            <w:noWrap/>
            <w:vAlign w:val="center"/>
            <w:hideMark/>
          </w:tcPr>
          <w:p w14:paraId="376EF889"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38" w:type="dxa"/>
            <w:tcBorders>
              <w:top w:val="single" w:sz="18" w:space="0" w:color="auto"/>
              <w:left w:val="nil"/>
              <w:bottom w:val="single" w:sz="4" w:space="0" w:color="auto"/>
              <w:right w:val="single" w:sz="18" w:space="0" w:color="auto"/>
            </w:tcBorders>
            <w:shd w:val="clear" w:color="auto" w:fill="auto"/>
            <w:noWrap/>
            <w:vAlign w:val="center"/>
            <w:hideMark/>
          </w:tcPr>
          <w:p w14:paraId="37417962"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26" w:type="dxa"/>
            <w:tcBorders>
              <w:top w:val="single" w:sz="18" w:space="0" w:color="auto"/>
              <w:left w:val="single" w:sz="18" w:space="0" w:color="auto"/>
              <w:bottom w:val="single" w:sz="4" w:space="0" w:color="auto"/>
              <w:right w:val="single" w:sz="18" w:space="0" w:color="auto"/>
            </w:tcBorders>
            <w:shd w:val="clear" w:color="auto" w:fill="auto"/>
            <w:noWrap/>
            <w:vAlign w:val="center"/>
            <w:hideMark/>
          </w:tcPr>
          <w:p w14:paraId="65DA87BB"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15,948.00 </w:t>
            </w:r>
          </w:p>
        </w:tc>
      </w:tr>
      <w:tr w:rsidR="003511EE" w:rsidRPr="007D273B" w14:paraId="6FF334CD"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13258B0B"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Pres. Donald Trump</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2253D4F4"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051D51B6"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50D46804"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7FA7446E"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38" w:type="dxa"/>
            <w:tcBorders>
              <w:top w:val="nil"/>
              <w:left w:val="nil"/>
              <w:bottom w:val="single" w:sz="4" w:space="0" w:color="auto"/>
              <w:right w:val="single" w:sz="18" w:space="0" w:color="auto"/>
            </w:tcBorders>
            <w:shd w:val="clear" w:color="auto" w:fill="auto"/>
            <w:noWrap/>
            <w:vAlign w:val="center"/>
            <w:hideMark/>
          </w:tcPr>
          <w:p w14:paraId="4EF92E24"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24,602.00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486BF06C"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24,602.00 </w:t>
            </w:r>
          </w:p>
        </w:tc>
      </w:tr>
      <w:tr w:rsidR="003511EE" w:rsidRPr="007D273B" w14:paraId="412A470D"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603D86F2"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Rep. Aaron </w:t>
            </w:r>
            <w:proofErr w:type="spellStart"/>
            <w:r w:rsidRPr="007D273B">
              <w:rPr>
                <w:rFonts w:eastAsia="Times New Roman"/>
                <w:color w:val="000000"/>
                <w:sz w:val="22"/>
                <w:szCs w:val="22"/>
              </w:rPr>
              <w:t>Schock</w:t>
            </w:r>
            <w:proofErr w:type="spellEnd"/>
            <w:r w:rsidRPr="007D273B">
              <w:rPr>
                <w:rFonts w:eastAsia="Times New Roman"/>
                <w:color w:val="000000"/>
                <w:sz w:val="22"/>
                <w:szCs w:val="22"/>
              </w:rPr>
              <w:t xml:space="preserve"> (R-IL)</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336ED01A"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3D323549"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4A33021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10,000.00 </w:t>
            </w:r>
          </w:p>
        </w:tc>
        <w:tc>
          <w:tcPr>
            <w:tcW w:w="1705" w:type="dxa"/>
            <w:tcBorders>
              <w:top w:val="nil"/>
              <w:left w:val="nil"/>
              <w:bottom w:val="single" w:sz="4" w:space="0" w:color="auto"/>
              <w:right w:val="single" w:sz="4" w:space="0" w:color="auto"/>
            </w:tcBorders>
            <w:shd w:val="clear" w:color="auto" w:fill="auto"/>
            <w:noWrap/>
            <w:vAlign w:val="center"/>
            <w:hideMark/>
          </w:tcPr>
          <w:p w14:paraId="21E32A22"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5,000.00 </w:t>
            </w:r>
          </w:p>
        </w:tc>
        <w:tc>
          <w:tcPr>
            <w:tcW w:w="1738" w:type="dxa"/>
            <w:tcBorders>
              <w:top w:val="nil"/>
              <w:left w:val="nil"/>
              <w:bottom w:val="single" w:sz="4" w:space="0" w:color="auto"/>
              <w:right w:val="single" w:sz="18" w:space="0" w:color="auto"/>
            </w:tcBorders>
            <w:shd w:val="clear" w:color="auto" w:fill="auto"/>
            <w:noWrap/>
            <w:vAlign w:val="center"/>
            <w:hideMark/>
          </w:tcPr>
          <w:p w14:paraId="22D419AB"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3DE97B4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15,000.00 </w:t>
            </w:r>
          </w:p>
        </w:tc>
      </w:tr>
      <w:tr w:rsidR="003511EE" w:rsidRPr="007D273B" w14:paraId="3EDAF58B"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0DF4A0C8"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Rep. Bill 'Bobby' Schilling (R-IL)</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7CC8D113"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3F09BD7D"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73B73A5A"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2,500.00 </w:t>
            </w:r>
          </w:p>
        </w:tc>
        <w:tc>
          <w:tcPr>
            <w:tcW w:w="1705" w:type="dxa"/>
            <w:tcBorders>
              <w:top w:val="nil"/>
              <w:left w:val="nil"/>
              <w:bottom w:val="single" w:sz="4" w:space="0" w:color="auto"/>
              <w:right w:val="single" w:sz="4" w:space="0" w:color="auto"/>
            </w:tcBorders>
            <w:shd w:val="clear" w:color="auto" w:fill="auto"/>
            <w:noWrap/>
            <w:vAlign w:val="center"/>
            <w:hideMark/>
          </w:tcPr>
          <w:p w14:paraId="574675A5"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38" w:type="dxa"/>
            <w:tcBorders>
              <w:top w:val="nil"/>
              <w:left w:val="nil"/>
              <w:bottom w:val="single" w:sz="4" w:space="0" w:color="auto"/>
              <w:right w:val="single" w:sz="18" w:space="0" w:color="auto"/>
            </w:tcBorders>
            <w:shd w:val="clear" w:color="auto" w:fill="auto"/>
            <w:noWrap/>
            <w:vAlign w:val="center"/>
            <w:hideMark/>
          </w:tcPr>
          <w:p w14:paraId="451C2AF6"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64A8E80C"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2,500.00 </w:t>
            </w:r>
          </w:p>
        </w:tc>
      </w:tr>
      <w:tr w:rsidR="003511EE" w:rsidRPr="007D273B" w14:paraId="4766D598"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710A9F86"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Rep. Darin LaHood (R-IL)</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3F96C334"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15CB6E8C"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385C9D5E"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540DF4F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38" w:type="dxa"/>
            <w:tcBorders>
              <w:top w:val="nil"/>
              <w:left w:val="nil"/>
              <w:bottom w:val="single" w:sz="4" w:space="0" w:color="auto"/>
              <w:right w:val="single" w:sz="18" w:space="0" w:color="auto"/>
            </w:tcBorders>
            <w:shd w:val="clear" w:color="auto" w:fill="auto"/>
            <w:noWrap/>
            <w:vAlign w:val="center"/>
            <w:hideMark/>
          </w:tcPr>
          <w:p w14:paraId="367A9A9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7,500.00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18887E6D"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7,500.00 </w:t>
            </w:r>
          </w:p>
        </w:tc>
      </w:tr>
      <w:tr w:rsidR="003511EE" w:rsidRPr="007D273B" w14:paraId="26981FC9"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4F1CF252"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Rep. David Loebsack (D-IA)</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24892648"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3C8E609D"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3D1D3350"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24465A75"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6,000.00 </w:t>
            </w:r>
          </w:p>
        </w:tc>
        <w:tc>
          <w:tcPr>
            <w:tcW w:w="1738" w:type="dxa"/>
            <w:tcBorders>
              <w:top w:val="nil"/>
              <w:left w:val="nil"/>
              <w:bottom w:val="single" w:sz="4" w:space="0" w:color="auto"/>
              <w:right w:val="single" w:sz="18" w:space="0" w:color="auto"/>
            </w:tcBorders>
            <w:shd w:val="clear" w:color="auto" w:fill="auto"/>
            <w:noWrap/>
            <w:vAlign w:val="center"/>
            <w:hideMark/>
          </w:tcPr>
          <w:p w14:paraId="3A08FE8A"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5,000.00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0619CB47"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11,000.00 </w:t>
            </w:r>
          </w:p>
        </w:tc>
      </w:tr>
      <w:tr w:rsidR="003511EE" w:rsidRPr="007D273B" w14:paraId="37B5E550"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3508365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Rep. David Young (R-IA)</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1718822B"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22465CB4"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005F17E6"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5B247000"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5,000.00 </w:t>
            </w:r>
          </w:p>
        </w:tc>
        <w:tc>
          <w:tcPr>
            <w:tcW w:w="1738" w:type="dxa"/>
            <w:tcBorders>
              <w:top w:val="nil"/>
              <w:left w:val="nil"/>
              <w:bottom w:val="single" w:sz="4" w:space="0" w:color="auto"/>
              <w:right w:val="single" w:sz="18" w:space="0" w:color="auto"/>
            </w:tcBorders>
            <w:shd w:val="clear" w:color="auto" w:fill="auto"/>
            <w:noWrap/>
            <w:vAlign w:val="center"/>
            <w:hideMark/>
          </w:tcPr>
          <w:p w14:paraId="1FE9989B"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7,000.00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5F9023AF"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12,000.00 </w:t>
            </w:r>
          </w:p>
        </w:tc>
      </w:tr>
      <w:tr w:rsidR="003511EE" w:rsidRPr="007D273B" w14:paraId="27920C46"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582B07C0"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Rep. John Shimkus (R-IL)</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05D53ADA"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2,000.00 </w:t>
            </w:r>
          </w:p>
        </w:tc>
        <w:tc>
          <w:tcPr>
            <w:tcW w:w="1239" w:type="dxa"/>
            <w:tcBorders>
              <w:top w:val="nil"/>
              <w:left w:val="nil"/>
              <w:bottom w:val="single" w:sz="4" w:space="0" w:color="auto"/>
              <w:right w:val="single" w:sz="4" w:space="0" w:color="auto"/>
            </w:tcBorders>
            <w:shd w:val="clear" w:color="auto" w:fill="auto"/>
            <w:noWrap/>
            <w:vAlign w:val="center"/>
            <w:hideMark/>
          </w:tcPr>
          <w:p w14:paraId="603F7876"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7DFD3AB4"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12,000.00 </w:t>
            </w:r>
          </w:p>
        </w:tc>
        <w:tc>
          <w:tcPr>
            <w:tcW w:w="1705" w:type="dxa"/>
            <w:tcBorders>
              <w:top w:val="nil"/>
              <w:left w:val="nil"/>
              <w:bottom w:val="single" w:sz="4" w:space="0" w:color="auto"/>
              <w:right w:val="single" w:sz="4" w:space="0" w:color="auto"/>
            </w:tcBorders>
            <w:shd w:val="clear" w:color="auto" w:fill="auto"/>
            <w:noWrap/>
            <w:vAlign w:val="center"/>
            <w:hideMark/>
          </w:tcPr>
          <w:p w14:paraId="76C2048C"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15,000.00 </w:t>
            </w:r>
          </w:p>
        </w:tc>
        <w:tc>
          <w:tcPr>
            <w:tcW w:w="1738" w:type="dxa"/>
            <w:tcBorders>
              <w:top w:val="nil"/>
              <w:left w:val="nil"/>
              <w:bottom w:val="single" w:sz="4" w:space="0" w:color="auto"/>
              <w:right w:val="single" w:sz="18" w:space="0" w:color="auto"/>
            </w:tcBorders>
            <w:shd w:val="clear" w:color="auto" w:fill="auto"/>
            <w:noWrap/>
            <w:vAlign w:val="center"/>
            <w:hideMark/>
          </w:tcPr>
          <w:p w14:paraId="0C356420"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18,000.00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774EDD70"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47,000.00 </w:t>
            </w:r>
          </w:p>
        </w:tc>
      </w:tr>
      <w:tr w:rsidR="003511EE" w:rsidRPr="007D273B" w14:paraId="410D11FA"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28ED9333"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Rep. Kevin Cramer (R-ND)</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3D34E717"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nil"/>
              <w:right w:val="single" w:sz="4" w:space="0" w:color="auto"/>
            </w:tcBorders>
            <w:shd w:val="clear" w:color="auto" w:fill="auto"/>
            <w:noWrap/>
            <w:vAlign w:val="center"/>
            <w:hideMark/>
          </w:tcPr>
          <w:p w14:paraId="319235D9"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nil"/>
              <w:right w:val="single" w:sz="4" w:space="0" w:color="auto"/>
            </w:tcBorders>
            <w:shd w:val="clear" w:color="auto" w:fill="auto"/>
            <w:noWrap/>
            <w:vAlign w:val="center"/>
            <w:hideMark/>
          </w:tcPr>
          <w:p w14:paraId="51288D2A"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1BBC5B1A"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3,000.00 </w:t>
            </w:r>
          </w:p>
        </w:tc>
        <w:tc>
          <w:tcPr>
            <w:tcW w:w="1738" w:type="dxa"/>
            <w:tcBorders>
              <w:top w:val="nil"/>
              <w:left w:val="nil"/>
              <w:bottom w:val="nil"/>
              <w:right w:val="single" w:sz="18" w:space="0" w:color="auto"/>
            </w:tcBorders>
            <w:shd w:val="clear" w:color="auto" w:fill="auto"/>
            <w:noWrap/>
            <w:vAlign w:val="center"/>
            <w:hideMark/>
          </w:tcPr>
          <w:p w14:paraId="23FFBBEE"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16,000.00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24D957E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19,000.00 </w:t>
            </w:r>
          </w:p>
        </w:tc>
      </w:tr>
      <w:tr w:rsidR="003511EE" w:rsidRPr="007D273B" w14:paraId="36C9118E"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2D778959"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Rep. Kristi </w:t>
            </w:r>
            <w:proofErr w:type="spellStart"/>
            <w:r w:rsidRPr="007D273B">
              <w:rPr>
                <w:rFonts w:eastAsia="Times New Roman"/>
                <w:color w:val="000000"/>
                <w:sz w:val="22"/>
                <w:szCs w:val="22"/>
              </w:rPr>
              <w:t>Noem</w:t>
            </w:r>
            <w:proofErr w:type="spellEnd"/>
            <w:r w:rsidRPr="007D273B">
              <w:rPr>
                <w:rFonts w:eastAsia="Times New Roman"/>
                <w:color w:val="000000"/>
                <w:sz w:val="22"/>
                <w:szCs w:val="22"/>
              </w:rPr>
              <w:t xml:space="preserve"> (R-SD)</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5DDCF9E4"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single" w:sz="4" w:space="0" w:color="auto"/>
              <w:left w:val="nil"/>
              <w:bottom w:val="single" w:sz="4" w:space="0" w:color="auto"/>
              <w:right w:val="single" w:sz="4" w:space="0" w:color="auto"/>
            </w:tcBorders>
            <w:shd w:val="clear" w:color="auto" w:fill="auto"/>
            <w:noWrap/>
            <w:vAlign w:val="center"/>
            <w:hideMark/>
          </w:tcPr>
          <w:p w14:paraId="016B8283"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single" w:sz="4" w:space="0" w:color="auto"/>
              <w:left w:val="nil"/>
              <w:bottom w:val="single" w:sz="4" w:space="0" w:color="auto"/>
              <w:right w:val="single" w:sz="4" w:space="0" w:color="auto"/>
            </w:tcBorders>
            <w:shd w:val="clear" w:color="auto" w:fill="auto"/>
            <w:noWrap/>
            <w:vAlign w:val="center"/>
            <w:hideMark/>
          </w:tcPr>
          <w:p w14:paraId="147A9789"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3E14223C"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6,000.00 </w:t>
            </w:r>
          </w:p>
        </w:tc>
        <w:tc>
          <w:tcPr>
            <w:tcW w:w="1738" w:type="dxa"/>
            <w:tcBorders>
              <w:top w:val="single" w:sz="4" w:space="0" w:color="auto"/>
              <w:left w:val="nil"/>
              <w:bottom w:val="single" w:sz="4" w:space="0" w:color="auto"/>
              <w:right w:val="single" w:sz="18" w:space="0" w:color="auto"/>
            </w:tcBorders>
            <w:shd w:val="clear" w:color="auto" w:fill="auto"/>
            <w:noWrap/>
            <w:vAlign w:val="center"/>
            <w:hideMark/>
          </w:tcPr>
          <w:p w14:paraId="2572375F"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5,000.00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29C2F1F5"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11,000.00 </w:t>
            </w:r>
          </w:p>
        </w:tc>
      </w:tr>
      <w:tr w:rsidR="003511EE" w:rsidRPr="007D273B" w14:paraId="5CD66634"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5AB34E59"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Rep. Peter </w:t>
            </w:r>
            <w:proofErr w:type="spellStart"/>
            <w:r w:rsidRPr="007D273B">
              <w:rPr>
                <w:rFonts w:eastAsia="Times New Roman"/>
                <w:color w:val="000000"/>
                <w:sz w:val="22"/>
                <w:szCs w:val="22"/>
              </w:rPr>
              <w:t>Roskam</w:t>
            </w:r>
            <w:proofErr w:type="spellEnd"/>
            <w:r w:rsidRPr="007D273B">
              <w:rPr>
                <w:rFonts w:eastAsia="Times New Roman"/>
                <w:color w:val="000000"/>
                <w:sz w:val="22"/>
                <w:szCs w:val="22"/>
              </w:rPr>
              <w:t xml:space="preserve"> (R-IL)</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2BD19D66"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1,000.00 </w:t>
            </w:r>
          </w:p>
        </w:tc>
        <w:tc>
          <w:tcPr>
            <w:tcW w:w="1239" w:type="dxa"/>
            <w:tcBorders>
              <w:top w:val="nil"/>
              <w:left w:val="nil"/>
              <w:bottom w:val="single" w:sz="4" w:space="0" w:color="auto"/>
              <w:right w:val="single" w:sz="4" w:space="0" w:color="auto"/>
            </w:tcBorders>
            <w:shd w:val="clear" w:color="auto" w:fill="auto"/>
            <w:noWrap/>
            <w:vAlign w:val="center"/>
            <w:hideMark/>
          </w:tcPr>
          <w:p w14:paraId="23902F9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6D7D9B86"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4,000.00 </w:t>
            </w:r>
          </w:p>
        </w:tc>
        <w:tc>
          <w:tcPr>
            <w:tcW w:w="1705" w:type="dxa"/>
            <w:tcBorders>
              <w:top w:val="nil"/>
              <w:left w:val="nil"/>
              <w:bottom w:val="single" w:sz="4" w:space="0" w:color="auto"/>
              <w:right w:val="single" w:sz="4" w:space="0" w:color="auto"/>
            </w:tcBorders>
            <w:shd w:val="clear" w:color="auto" w:fill="auto"/>
            <w:noWrap/>
            <w:vAlign w:val="center"/>
            <w:hideMark/>
          </w:tcPr>
          <w:p w14:paraId="06C45952"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14,500.00 </w:t>
            </w:r>
          </w:p>
        </w:tc>
        <w:tc>
          <w:tcPr>
            <w:tcW w:w="1738" w:type="dxa"/>
            <w:tcBorders>
              <w:top w:val="nil"/>
              <w:left w:val="nil"/>
              <w:bottom w:val="single" w:sz="4" w:space="0" w:color="auto"/>
              <w:right w:val="single" w:sz="18" w:space="0" w:color="auto"/>
            </w:tcBorders>
            <w:shd w:val="clear" w:color="auto" w:fill="auto"/>
            <w:noWrap/>
            <w:vAlign w:val="center"/>
            <w:hideMark/>
          </w:tcPr>
          <w:p w14:paraId="35A35929"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6,000.00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56A0407A"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25,500.00 </w:t>
            </w:r>
          </w:p>
        </w:tc>
      </w:tr>
      <w:tr w:rsidR="003511EE" w:rsidRPr="007D273B" w14:paraId="6E8A914A"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281BC996"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Rep. Rick Berg (R-ND)</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4D113A29"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28F1195A"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44665F19"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5,000.00 </w:t>
            </w:r>
          </w:p>
        </w:tc>
        <w:tc>
          <w:tcPr>
            <w:tcW w:w="1705" w:type="dxa"/>
            <w:tcBorders>
              <w:top w:val="nil"/>
              <w:left w:val="nil"/>
              <w:bottom w:val="single" w:sz="4" w:space="0" w:color="auto"/>
              <w:right w:val="single" w:sz="4" w:space="0" w:color="auto"/>
            </w:tcBorders>
            <w:shd w:val="clear" w:color="auto" w:fill="auto"/>
            <w:noWrap/>
            <w:vAlign w:val="center"/>
            <w:hideMark/>
          </w:tcPr>
          <w:p w14:paraId="265B0DE9"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38" w:type="dxa"/>
            <w:tcBorders>
              <w:top w:val="nil"/>
              <w:left w:val="nil"/>
              <w:bottom w:val="single" w:sz="4" w:space="0" w:color="auto"/>
              <w:right w:val="single" w:sz="18" w:space="0" w:color="auto"/>
            </w:tcBorders>
            <w:shd w:val="clear" w:color="auto" w:fill="auto"/>
            <w:noWrap/>
            <w:vAlign w:val="center"/>
            <w:hideMark/>
          </w:tcPr>
          <w:p w14:paraId="0E317698"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1A9F5B9F"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5,000.00 </w:t>
            </w:r>
          </w:p>
        </w:tc>
      </w:tr>
      <w:tr w:rsidR="003511EE" w:rsidRPr="007D273B" w14:paraId="38387A48"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54F4BC5E"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Rep. Rodney Davis (R-IL)</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4BEB3EFC"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1ADC2569"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0A93FB26"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6,000.00 </w:t>
            </w:r>
          </w:p>
        </w:tc>
        <w:tc>
          <w:tcPr>
            <w:tcW w:w="1705" w:type="dxa"/>
            <w:tcBorders>
              <w:top w:val="nil"/>
              <w:left w:val="nil"/>
              <w:bottom w:val="single" w:sz="4" w:space="0" w:color="auto"/>
              <w:right w:val="single" w:sz="4" w:space="0" w:color="auto"/>
            </w:tcBorders>
            <w:shd w:val="clear" w:color="auto" w:fill="auto"/>
            <w:noWrap/>
            <w:vAlign w:val="center"/>
            <w:hideMark/>
          </w:tcPr>
          <w:p w14:paraId="6A1697A6"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7,000.00 </w:t>
            </w:r>
          </w:p>
        </w:tc>
        <w:tc>
          <w:tcPr>
            <w:tcW w:w="1738" w:type="dxa"/>
            <w:tcBorders>
              <w:top w:val="nil"/>
              <w:left w:val="nil"/>
              <w:bottom w:val="single" w:sz="4" w:space="0" w:color="auto"/>
              <w:right w:val="single" w:sz="18" w:space="0" w:color="auto"/>
            </w:tcBorders>
            <w:shd w:val="clear" w:color="auto" w:fill="auto"/>
            <w:noWrap/>
            <w:vAlign w:val="center"/>
            <w:hideMark/>
          </w:tcPr>
          <w:p w14:paraId="7FC4BA0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3,000.00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3920BE7C"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16,000.00 </w:t>
            </w:r>
          </w:p>
        </w:tc>
      </w:tr>
      <w:tr w:rsidR="003511EE" w:rsidRPr="007D273B" w14:paraId="57CA2AB9"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69B7F0D3"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Rep. Steven King (R-IA)</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509EB23B"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73286AA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708FA396"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5183B07F"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7,000.00 </w:t>
            </w:r>
          </w:p>
        </w:tc>
        <w:tc>
          <w:tcPr>
            <w:tcW w:w="1738" w:type="dxa"/>
            <w:tcBorders>
              <w:top w:val="nil"/>
              <w:left w:val="nil"/>
              <w:bottom w:val="single" w:sz="4" w:space="0" w:color="auto"/>
              <w:right w:val="single" w:sz="18" w:space="0" w:color="auto"/>
            </w:tcBorders>
            <w:shd w:val="clear" w:color="auto" w:fill="auto"/>
            <w:noWrap/>
            <w:vAlign w:val="center"/>
            <w:hideMark/>
          </w:tcPr>
          <w:p w14:paraId="4416CD7B"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39D5BD4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7,000.00 </w:t>
            </w:r>
          </w:p>
        </w:tc>
      </w:tr>
      <w:tr w:rsidR="003511EE" w:rsidRPr="007D273B" w14:paraId="468E2908"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01D5D952"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Sen. Chuck Grassley (R-IA)</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03FED7AA"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62A44310"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52ADB763"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6D6121CF"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10,000.00 </w:t>
            </w:r>
          </w:p>
        </w:tc>
        <w:tc>
          <w:tcPr>
            <w:tcW w:w="1738" w:type="dxa"/>
            <w:tcBorders>
              <w:top w:val="nil"/>
              <w:left w:val="nil"/>
              <w:bottom w:val="single" w:sz="4" w:space="0" w:color="auto"/>
              <w:right w:val="single" w:sz="18" w:space="0" w:color="auto"/>
            </w:tcBorders>
            <w:shd w:val="clear" w:color="auto" w:fill="auto"/>
            <w:noWrap/>
            <w:vAlign w:val="center"/>
            <w:hideMark/>
          </w:tcPr>
          <w:p w14:paraId="425B0207"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8,500.00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38699BE3"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18,500.00 </w:t>
            </w:r>
          </w:p>
        </w:tc>
      </w:tr>
      <w:tr w:rsidR="003511EE" w:rsidRPr="007D273B" w14:paraId="0FBEBF60"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56C9026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Sen. Heidi Heitkamp (D-ND)</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786D2158"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0DA53292"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1591B96C"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2,500.00 </w:t>
            </w:r>
          </w:p>
        </w:tc>
        <w:tc>
          <w:tcPr>
            <w:tcW w:w="1705" w:type="dxa"/>
            <w:tcBorders>
              <w:top w:val="nil"/>
              <w:left w:val="nil"/>
              <w:bottom w:val="single" w:sz="4" w:space="0" w:color="auto"/>
              <w:right w:val="single" w:sz="4" w:space="0" w:color="auto"/>
            </w:tcBorders>
            <w:shd w:val="clear" w:color="auto" w:fill="auto"/>
            <w:noWrap/>
            <w:vAlign w:val="center"/>
            <w:hideMark/>
          </w:tcPr>
          <w:p w14:paraId="1283286C"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5,500.00 </w:t>
            </w:r>
          </w:p>
        </w:tc>
        <w:tc>
          <w:tcPr>
            <w:tcW w:w="1738" w:type="dxa"/>
            <w:tcBorders>
              <w:top w:val="nil"/>
              <w:left w:val="nil"/>
              <w:bottom w:val="single" w:sz="4" w:space="0" w:color="auto"/>
              <w:right w:val="single" w:sz="18" w:space="0" w:color="auto"/>
            </w:tcBorders>
            <w:shd w:val="clear" w:color="auto" w:fill="auto"/>
            <w:noWrap/>
            <w:vAlign w:val="center"/>
            <w:hideMark/>
          </w:tcPr>
          <w:p w14:paraId="4CB275F3"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7563C663"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8,000.00 </w:t>
            </w:r>
          </w:p>
        </w:tc>
      </w:tr>
      <w:tr w:rsidR="003511EE" w:rsidRPr="007D273B" w14:paraId="6651A554"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23C07FA6"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Sen. John </w:t>
            </w:r>
            <w:proofErr w:type="spellStart"/>
            <w:r w:rsidRPr="007D273B">
              <w:rPr>
                <w:rFonts w:eastAsia="Times New Roman"/>
                <w:color w:val="000000"/>
                <w:sz w:val="22"/>
                <w:szCs w:val="22"/>
              </w:rPr>
              <w:t>Hoeven</w:t>
            </w:r>
            <w:proofErr w:type="spellEnd"/>
            <w:r w:rsidRPr="007D273B">
              <w:rPr>
                <w:rFonts w:eastAsia="Times New Roman"/>
                <w:color w:val="000000"/>
                <w:sz w:val="22"/>
                <w:szCs w:val="22"/>
              </w:rPr>
              <w:t xml:space="preserve"> (R-ND)</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2AEDB88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7CCC055A"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39F63B64"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3651422C"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38" w:type="dxa"/>
            <w:tcBorders>
              <w:top w:val="nil"/>
              <w:left w:val="nil"/>
              <w:bottom w:val="single" w:sz="4" w:space="0" w:color="auto"/>
              <w:right w:val="single" w:sz="18" w:space="0" w:color="auto"/>
            </w:tcBorders>
            <w:shd w:val="clear" w:color="auto" w:fill="auto"/>
            <w:noWrap/>
            <w:vAlign w:val="center"/>
            <w:hideMark/>
          </w:tcPr>
          <w:p w14:paraId="66645977"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16,500.00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32C90F03"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16,500.00 </w:t>
            </w:r>
          </w:p>
        </w:tc>
      </w:tr>
      <w:tr w:rsidR="003511EE" w:rsidRPr="007D273B" w14:paraId="0E3DC673"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65406D0B"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Sen. John Thune (R-SD)</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73A41D8E"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1,000.00 </w:t>
            </w:r>
          </w:p>
        </w:tc>
        <w:tc>
          <w:tcPr>
            <w:tcW w:w="1239" w:type="dxa"/>
            <w:tcBorders>
              <w:top w:val="nil"/>
              <w:left w:val="nil"/>
              <w:bottom w:val="single" w:sz="4" w:space="0" w:color="auto"/>
              <w:right w:val="single" w:sz="4" w:space="0" w:color="auto"/>
            </w:tcBorders>
            <w:shd w:val="clear" w:color="auto" w:fill="auto"/>
            <w:noWrap/>
            <w:vAlign w:val="center"/>
            <w:hideMark/>
          </w:tcPr>
          <w:p w14:paraId="7A0EB343"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21001A16"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1BF5848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38" w:type="dxa"/>
            <w:tcBorders>
              <w:top w:val="nil"/>
              <w:left w:val="nil"/>
              <w:bottom w:val="single" w:sz="4" w:space="0" w:color="auto"/>
              <w:right w:val="single" w:sz="18" w:space="0" w:color="auto"/>
            </w:tcBorders>
            <w:shd w:val="clear" w:color="auto" w:fill="auto"/>
            <w:noWrap/>
            <w:vAlign w:val="center"/>
            <w:hideMark/>
          </w:tcPr>
          <w:p w14:paraId="34E8F96B"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15,000.00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68B54C52"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16,000.00 </w:t>
            </w:r>
          </w:p>
        </w:tc>
      </w:tr>
      <w:tr w:rsidR="003511EE" w:rsidRPr="007D273B" w14:paraId="4A2FA7A6" w14:textId="77777777" w:rsidTr="003511E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72F2E964"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Sen. Joni Ernst (R-IA)</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6BF08355"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04EB4433"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50A416CB"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420B416A"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15,000.00 </w:t>
            </w:r>
          </w:p>
        </w:tc>
        <w:tc>
          <w:tcPr>
            <w:tcW w:w="1738" w:type="dxa"/>
            <w:tcBorders>
              <w:top w:val="nil"/>
              <w:left w:val="nil"/>
              <w:bottom w:val="single" w:sz="4" w:space="0" w:color="auto"/>
              <w:right w:val="single" w:sz="18" w:space="0" w:color="auto"/>
            </w:tcBorders>
            <w:shd w:val="clear" w:color="auto" w:fill="auto"/>
            <w:noWrap/>
            <w:vAlign w:val="center"/>
            <w:hideMark/>
          </w:tcPr>
          <w:p w14:paraId="44D946EA"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5E825CD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15,000.00 </w:t>
            </w:r>
          </w:p>
        </w:tc>
      </w:tr>
      <w:tr w:rsidR="003511EE" w:rsidRPr="007D273B" w14:paraId="6D653408" w14:textId="77777777" w:rsidTr="003511EE">
        <w:trPr>
          <w:trHeight w:val="254"/>
        </w:trPr>
        <w:tc>
          <w:tcPr>
            <w:tcW w:w="4295" w:type="dxa"/>
            <w:tcBorders>
              <w:top w:val="nil"/>
              <w:left w:val="single" w:sz="18" w:space="0" w:color="auto"/>
              <w:bottom w:val="single" w:sz="18" w:space="0" w:color="auto"/>
              <w:right w:val="single" w:sz="18" w:space="0" w:color="auto"/>
            </w:tcBorders>
            <w:shd w:val="clear" w:color="auto" w:fill="auto"/>
            <w:noWrap/>
            <w:vAlign w:val="center"/>
            <w:hideMark/>
          </w:tcPr>
          <w:p w14:paraId="213F7076"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Sen. Mike Rounds (R-SD)</w:t>
            </w:r>
          </w:p>
        </w:tc>
        <w:tc>
          <w:tcPr>
            <w:tcW w:w="1385" w:type="dxa"/>
            <w:tcBorders>
              <w:top w:val="nil"/>
              <w:left w:val="single" w:sz="18" w:space="0" w:color="auto"/>
              <w:bottom w:val="single" w:sz="18" w:space="0" w:color="auto"/>
              <w:right w:val="single" w:sz="4" w:space="0" w:color="auto"/>
            </w:tcBorders>
            <w:shd w:val="clear" w:color="auto" w:fill="auto"/>
            <w:noWrap/>
            <w:vAlign w:val="center"/>
            <w:hideMark/>
          </w:tcPr>
          <w:p w14:paraId="19CA1A96"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18" w:space="0" w:color="auto"/>
              <w:right w:val="single" w:sz="4" w:space="0" w:color="auto"/>
            </w:tcBorders>
            <w:shd w:val="clear" w:color="auto" w:fill="auto"/>
            <w:noWrap/>
            <w:vAlign w:val="center"/>
            <w:hideMark/>
          </w:tcPr>
          <w:p w14:paraId="796ABD69"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18" w:space="0" w:color="auto"/>
              <w:right w:val="single" w:sz="4" w:space="0" w:color="auto"/>
            </w:tcBorders>
            <w:shd w:val="clear" w:color="auto" w:fill="auto"/>
            <w:noWrap/>
            <w:vAlign w:val="center"/>
            <w:hideMark/>
          </w:tcPr>
          <w:p w14:paraId="0EF16BF2"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18" w:space="0" w:color="auto"/>
              <w:right w:val="single" w:sz="4" w:space="0" w:color="auto"/>
            </w:tcBorders>
            <w:shd w:val="clear" w:color="auto" w:fill="auto"/>
            <w:noWrap/>
            <w:vAlign w:val="center"/>
            <w:hideMark/>
          </w:tcPr>
          <w:p w14:paraId="5EC6CDB2"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2,750.00 </w:t>
            </w:r>
          </w:p>
        </w:tc>
        <w:tc>
          <w:tcPr>
            <w:tcW w:w="1738" w:type="dxa"/>
            <w:tcBorders>
              <w:top w:val="nil"/>
              <w:left w:val="nil"/>
              <w:bottom w:val="single" w:sz="18" w:space="0" w:color="auto"/>
              <w:right w:val="single" w:sz="18" w:space="0" w:color="auto"/>
            </w:tcBorders>
            <w:shd w:val="clear" w:color="auto" w:fill="auto"/>
            <w:noWrap/>
            <w:vAlign w:val="center"/>
            <w:hideMark/>
          </w:tcPr>
          <w:p w14:paraId="0BCE1B0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726" w:type="dxa"/>
            <w:tcBorders>
              <w:top w:val="single" w:sz="8" w:space="0" w:color="auto"/>
              <w:left w:val="single" w:sz="18" w:space="0" w:color="auto"/>
              <w:bottom w:val="single" w:sz="18" w:space="0" w:color="auto"/>
              <w:right w:val="single" w:sz="18" w:space="0" w:color="auto"/>
            </w:tcBorders>
            <w:shd w:val="clear" w:color="auto" w:fill="auto"/>
            <w:noWrap/>
            <w:vAlign w:val="center"/>
            <w:hideMark/>
          </w:tcPr>
          <w:p w14:paraId="7CEEBA12"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2,750.00 </w:t>
            </w:r>
          </w:p>
        </w:tc>
      </w:tr>
      <w:tr w:rsidR="003511EE" w:rsidRPr="007D273B" w14:paraId="643671D6" w14:textId="77777777" w:rsidTr="003511EE">
        <w:trPr>
          <w:trHeight w:val="254"/>
        </w:trPr>
        <w:tc>
          <w:tcPr>
            <w:tcW w:w="4295"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5E89FB89"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Total Contributions to Key Candidates ($)</w:t>
            </w:r>
          </w:p>
        </w:tc>
        <w:tc>
          <w:tcPr>
            <w:tcW w:w="1385" w:type="dxa"/>
            <w:tcBorders>
              <w:top w:val="single" w:sz="18" w:space="0" w:color="auto"/>
              <w:left w:val="single" w:sz="18" w:space="0" w:color="auto"/>
              <w:bottom w:val="single" w:sz="18" w:space="0" w:color="auto"/>
              <w:right w:val="single" w:sz="4" w:space="0" w:color="auto"/>
            </w:tcBorders>
            <w:shd w:val="clear" w:color="auto" w:fill="auto"/>
            <w:noWrap/>
            <w:vAlign w:val="center"/>
            <w:hideMark/>
          </w:tcPr>
          <w:p w14:paraId="6E838E82"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4,000.00 </w:t>
            </w:r>
          </w:p>
        </w:tc>
        <w:tc>
          <w:tcPr>
            <w:tcW w:w="1239" w:type="dxa"/>
            <w:tcBorders>
              <w:top w:val="single" w:sz="18" w:space="0" w:color="auto"/>
              <w:left w:val="nil"/>
              <w:bottom w:val="single" w:sz="18" w:space="0" w:color="auto"/>
              <w:right w:val="single" w:sz="4" w:space="0" w:color="auto"/>
            </w:tcBorders>
            <w:shd w:val="clear" w:color="auto" w:fill="auto"/>
            <w:noWrap/>
            <w:vAlign w:val="center"/>
            <w:hideMark/>
          </w:tcPr>
          <w:p w14:paraId="47FF05F7"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single" w:sz="18" w:space="0" w:color="auto"/>
              <w:left w:val="nil"/>
              <w:bottom w:val="single" w:sz="18" w:space="0" w:color="auto"/>
              <w:right w:val="single" w:sz="4" w:space="0" w:color="auto"/>
            </w:tcBorders>
            <w:shd w:val="clear" w:color="auto" w:fill="auto"/>
            <w:noWrap/>
            <w:vAlign w:val="center"/>
            <w:hideMark/>
          </w:tcPr>
          <w:p w14:paraId="1D94AE92"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57,948.00 </w:t>
            </w:r>
          </w:p>
        </w:tc>
        <w:tc>
          <w:tcPr>
            <w:tcW w:w="1705" w:type="dxa"/>
            <w:tcBorders>
              <w:top w:val="single" w:sz="18" w:space="0" w:color="auto"/>
              <w:left w:val="nil"/>
              <w:bottom w:val="single" w:sz="18" w:space="0" w:color="auto"/>
              <w:right w:val="single" w:sz="4" w:space="0" w:color="auto"/>
            </w:tcBorders>
            <w:shd w:val="clear" w:color="auto" w:fill="auto"/>
            <w:noWrap/>
            <w:vAlign w:val="center"/>
            <w:hideMark/>
          </w:tcPr>
          <w:p w14:paraId="6BF9E8B5"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101,750.00 </w:t>
            </w:r>
          </w:p>
        </w:tc>
        <w:tc>
          <w:tcPr>
            <w:tcW w:w="1738" w:type="dxa"/>
            <w:tcBorders>
              <w:top w:val="single" w:sz="18" w:space="0" w:color="auto"/>
              <w:left w:val="nil"/>
              <w:bottom w:val="single" w:sz="18" w:space="0" w:color="auto"/>
              <w:right w:val="single" w:sz="18" w:space="0" w:color="auto"/>
            </w:tcBorders>
            <w:shd w:val="clear" w:color="auto" w:fill="auto"/>
            <w:noWrap/>
            <w:vAlign w:val="center"/>
            <w:hideMark/>
          </w:tcPr>
          <w:p w14:paraId="6D616781"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132,102.00 </w:t>
            </w:r>
          </w:p>
        </w:tc>
        <w:tc>
          <w:tcPr>
            <w:tcW w:w="1726"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4CCCB487"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 xml:space="preserve"> 295,800.00 </w:t>
            </w:r>
          </w:p>
        </w:tc>
      </w:tr>
      <w:tr w:rsidR="003511EE" w:rsidRPr="007D273B" w14:paraId="5CC119B6" w14:textId="77777777" w:rsidTr="003511EE">
        <w:trPr>
          <w:trHeight w:val="254"/>
        </w:trPr>
        <w:tc>
          <w:tcPr>
            <w:tcW w:w="4295" w:type="dxa"/>
            <w:tcBorders>
              <w:top w:val="single" w:sz="18" w:space="0" w:color="auto"/>
              <w:left w:val="nil"/>
              <w:bottom w:val="single" w:sz="18" w:space="0" w:color="auto"/>
              <w:right w:val="nil"/>
            </w:tcBorders>
            <w:shd w:val="clear" w:color="000000" w:fill="FFFFFF"/>
            <w:noWrap/>
            <w:vAlign w:val="bottom"/>
            <w:hideMark/>
          </w:tcPr>
          <w:p w14:paraId="17BA13EF" w14:textId="77777777" w:rsidR="003511EE" w:rsidRPr="007D273B" w:rsidRDefault="003511EE" w:rsidP="003511EE">
            <w:pPr>
              <w:rPr>
                <w:rFonts w:eastAsia="Times New Roman"/>
                <w:color w:val="000000"/>
                <w:sz w:val="22"/>
                <w:szCs w:val="22"/>
              </w:rPr>
            </w:pPr>
            <w:r w:rsidRPr="007D273B">
              <w:rPr>
                <w:rFonts w:eastAsia="Times New Roman"/>
                <w:color w:val="000000"/>
                <w:sz w:val="22"/>
                <w:szCs w:val="22"/>
              </w:rPr>
              <w:t> </w:t>
            </w:r>
          </w:p>
        </w:tc>
        <w:tc>
          <w:tcPr>
            <w:tcW w:w="1385" w:type="dxa"/>
            <w:tcBorders>
              <w:top w:val="single" w:sz="18" w:space="0" w:color="auto"/>
              <w:left w:val="nil"/>
              <w:bottom w:val="single" w:sz="18" w:space="0" w:color="auto"/>
              <w:right w:val="nil"/>
            </w:tcBorders>
            <w:shd w:val="clear" w:color="000000" w:fill="FFFFFF"/>
            <w:noWrap/>
            <w:vAlign w:val="bottom"/>
            <w:hideMark/>
          </w:tcPr>
          <w:p w14:paraId="589B6E98" w14:textId="77777777" w:rsidR="003511EE" w:rsidRPr="007D273B" w:rsidRDefault="003511EE" w:rsidP="003511EE">
            <w:pPr>
              <w:rPr>
                <w:rFonts w:eastAsia="Times New Roman"/>
                <w:color w:val="000000"/>
                <w:sz w:val="22"/>
                <w:szCs w:val="22"/>
              </w:rPr>
            </w:pPr>
            <w:r w:rsidRPr="007D273B">
              <w:rPr>
                <w:rFonts w:eastAsia="Times New Roman"/>
                <w:color w:val="000000"/>
                <w:sz w:val="22"/>
                <w:szCs w:val="22"/>
              </w:rPr>
              <w:t> </w:t>
            </w:r>
          </w:p>
        </w:tc>
        <w:tc>
          <w:tcPr>
            <w:tcW w:w="1239" w:type="dxa"/>
            <w:tcBorders>
              <w:top w:val="single" w:sz="18" w:space="0" w:color="auto"/>
              <w:left w:val="nil"/>
              <w:bottom w:val="single" w:sz="18" w:space="0" w:color="auto"/>
              <w:right w:val="nil"/>
            </w:tcBorders>
            <w:shd w:val="clear" w:color="000000" w:fill="FFFFFF"/>
            <w:noWrap/>
            <w:vAlign w:val="bottom"/>
            <w:hideMark/>
          </w:tcPr>
          <w:p w14:paraId="5DEEB4F4" w14:textId="77777777" w:rsidR="003511EE" w:rsidRPr="007D273B" w:rsidRDefault="003511EE" w:rsidP="003511EE">
            <w:pPr>
              <w:rPr>
                <w:rFonts w:eastAsia="Times New Roman"/>
                <w:color w:val="000000"/>
                <w:sz w:val="22"/>
                <w:szCs w:val="22"/>
              </w:rPr>
            </w:pPr>
            <w:r w:rsidRPr="007D273B">
              <w:rPr>
                <w:rFonts w:eastAsia="Times New Roman"/>
                <w:color w:val="000000"/>
                <w:sz w:val="22"/>
                <w:szCs w:val="22"/>
              </w:rPr>
              <w:t> </w:t>
            </w:r>
          </w:p>
        </w:tc>
        <w:tc>
          <w:tcPr>
            <w:tcW w:w="1543" w:type="dxa"/>
            <w:tcBorders>
              <w:top w:val="single" w:sz="18" w:space="0" w:color="auto"/>
              <w:left w:val="nil"/>
              <w:bottom w:val="nil"/>
              <w:right w:val="nil"/>
            </w:tcBorders>
            <w:shd w:val="clear" w:color="000000" w:fill="FFFFFF"/>
            <w:noWrap/>
            <w:vAlign w:val="bottom"/>
            <w:hideMark/>
          </w:tcPr>
          <w:p w14:paraId="29A0D886" w14:textId="77777777" w:rsidR="003511EE" w:rsidRPr="007D273B" w:rsidRDefault="003511EE" w:rsidP="003511EE">
            <w:pPr>
              <w:rPr>
                <w:rFonts w:eastAsia="Times New Roman"/>
                <w:color w:val="000000"/>
                <w:sz w:val="22"/>
                <w:szCs w:val="22"/>
              </w:rPr>
            </w:pPr>
            <w:r w:rsidRPr="007D273B">
              <w:rPr>
                <w:rFonts w:eastAsia="Times New Roman"/>
                <w:color w:val="000000"/>
                <w:sz w:val="22"/>
                <w:szCs w:val="22"/>
              </w:rPr>
              <w:t> </w:t>
            </w:r>
          </w:p>
        </w:tc>
        <w:tc>
          <w:tcPr>
            <w:tcW w:w="1705" w:type="dxa"/>
            <w:tcBorders>
              <w:top w:val="single" w:sz="18" w:space="0" w:color="auto"/>
              <w:left w:val="nil"/>
              <w:bottom w:val="nil"/>
              <w:right w:val="nil"/>
            </w:tcBorders>
            <w:shd w:val="clear" w:color="000000" w:fill="FFFFFF"/>
            <w:noWrap/>
            <w:vAlign w:val="bottom"/>
            <w:hideMark/>
          </w:tcPr>
          <w:p w14:paraId="1A9F4507" w14:textId="77777777" w:rsidR="003511EE" w:rsidRPr="007D273B" w:rsidRDefault="003511EE" w:rsidP="003511EE">
            <w:pPr>
              <w:rPr>
                <w:rFonts w:eastAsia="Times New Roman"/>
                <w:color w:val="000000"/>
                <w:sz w:val="22"/>
                <w:szCs w:val="22"/>
              </w:rPr>
            </w:pPr>
            <w:r w:rsidRPr="007D273B">
              <w:rPr>
                <w:rFonts w:eastAsia="Times New Roman"/>
                <w:color w:val="000000"/>
                <w:sz w:val="22"/>
                <w:szCs w:val="22"/>
              </w:rPr>
              <w:t> </w:t>
            </w:r>
          </w:p>
        </w:tc>
        <w:tc>
          <w:tcPr>
            <w:tcW w:w="1738" w:type="dxa"/>
            <w:tcBorders>
              <w:top w:val="single" w:sz="18" w:space="0" w:color="auto"/>
              <w:left w:val="nil"/>
              <w:bottom w:val="nil"/>
              <w:right w:val="nil"/>
            </w:tcBorders>
            <w:shd w:val="clear" w:color="000000" w:fill="FFFFFF"/>
            <w:noWrap/>
            <w:vAlign w:val="bottom"/>
            <w:hideMark/>
          </w:tcPr>
          <w:p w14:paraId="6B27E7CB" w14:textId="77777777" w:rsidR="003511EE" w:rsidRPr="007D273B" w:rsidRDefault="003511EE" w:rsidP="003511EE">
            <w:pPr>
              <w:rPr>
                <w:rFonts w:eastAsia="Times New Roman"/>
                <w:color w:val="000000"/>
                <w:sz w:val="22"/>
                <w:szCs w:val="22"/>
              </w:rPr>
            </w:pPr>
            <w:r w:rsidRPr="007D273B">
              <w:rPr>
                <w:rFonts w:eastAsia="Times New Roman"/>
                <w:color w:val="000000"/>
                <w:sz w:val="22"/>
                <w:szCs w:val="22"/>
              </w:rPr>
              <w:t> </w:t>
            </w:r>
          </w:p>
        </w:tc>
        <w:tc>
          <w:tcPr>
            <w:tcW w:w="1726" w:type="dxa"/>
            <w:tcBorders>
              <w:top w:val="single" w:sz="18" w:space="0" w:color="auto"/>
              <w:left w:val="nil"/>
              <w:bottom w:val="nil"/>
              <w:right w:val="nil"/>
            </w:tcBorders>
            <w:shd w:val="clear" w:color="000000" w:fill="FFFFFF"/>
            <w:noWrap/>
            <w:vAlign w:val="bottom"/>
            <w:hideMark/>
          </w:tcPr>
          <w:p w14:paraId="74F4572C" w14:textId="77777777" w:rsidR="003511EE" w:rsidRPr="007D273B" w:rsidRDefault="003511EE" w:rsidP="003511EE">
            <w:pPr>
              <w:rPr>
                <w:rFonts w:eastAsia="Times New Roman"/>
                <w:color w:val="000000"/>
                <w:sz w:val="22"/>
                <w:szCs w:val="22"/>
              </w:rPr>
            </w:pPr>
            <w:r w:rsidRPr="007D273B">
              <w:rPr>
                <w:rFonts w:eastAsia="Times New Roman"/>
                <w:color w:val="000000"/>
                <w:sz w:val="22"/>
                <w:szCs w:val="22"/>
              </w:rPr>
              <w:t> </w:t>
            </w:r>
          </w:p>
        </w:tc>
      </w:tr>
      <w:tr w:rsidR="003511EE" w:rsidRPr="007D273B" w14:paraId="51EE209F" w14:textId="77777777" w:rsidTr="003511EE">
        <w:trPr>
          <w:trHeight w:val="241"/>
        </w:trPr>
        <w:tc>
          <w:tcPr>
            <w:tcW w:w="6919" w:type="dxa"/>
            <w:gridSpan w:val="3"/>
            <w:vMerge w:val="restart"/>
            <w:tcBorders>
              <w:top w:val="single" w:sz="18" w:space="0" w:color="auto"/>
              <w:left w:val="single" w:sz="18" w:space="0" w:color="auto"/>
              <w:bottom w:val="single" w:sz="18" w:space="0" w:color="auto"/>
              <w:right w:val="single" w:sz="18" w:space="0" w:color="auto"/>
            </w:tcBorders>
            <w:shd w:val="clear" w:color="auto" w:fill="auto"/>
            <w:vAlign w:val="center"/>
            <w:hideMark/>
          </w:tcPr>
          <w:p w14:paraId="77043627" w14:textId="77777777" w:rsidR="003511EE" w:rsidRPr="007D273B" w:rsidRDefault="003511EE" w:rsidP="003511EE">
            <w:pPr>
              <w:jc w:val="center"/>
              <w:rPr>
                <w:rFonts w:eastAsia="Times New Roman"/>
                <w:color w:val="000000"/>
                <w:sz w:val="22"/>
                <w:szCs w:val="22"/>
              </w:rPr>
            </w:pPr>
            <w:r w:rsidRPr="007D273B">
              <w:rPr>
                <w:rFonts w:eastAsia="Times New Roman"/>
                <w:color w:val="000000"/>
                <w:sz w:val="22"/>
                <w:szCs w:val="22"/>
              </w:rPr>
              <w:t>Figure 1: All Contributions to Key Federal Candidates and Parties from Corporations and PACs</w:t>
            </w:r>
          </w:p>
        </w:tc>
        <w:tc>
          <w:tcPr>
            <w:tcW w:w="1543" w:type="dxa"/>
            <w:tcBorders>
              <w:top w:val="nil"/>
              <w:left w:val="single" w:sz="18" w:space="0" w:color="auto"/>
              <w:bottom w:val="nil"/>
              <w:right w:val="nil"/>
            </w:tcBorders>
            <w:shd w:val="clear" w:color="000000" w:fill="FFFFFF"/>
            <w:noWrap/>
            <w:vAlign w:val="bottom"/>
            <w:hideMark/>
          </w:tcPr>
          <w:p w14:paraId="779E6A9A" w14:textId="77777777" w:rsidR="003511EE" w:rsidRPr="007D273B" w:rsidRDefault="003511EE" w:rsidP="003511EE">
            <w:pPr>
              <w:rPr>
                <w:rFonts w:eastAsia="Times New Roman"/>
                <w:color w:val="000000"/>
                <w:sz w:val="22"/>
                <w:szCs w:val="22"/>
              </w:rPr>
            </w:pPr>
            <w:r w:rsidRPr="007D273B">
              <w:rPr>
                <w:rFonts w:eastAsia="Times New Roman"/>
                <w:color w:val="000000"/>
                <w:sz w:val="22"/>
                <w:szCs w:val="22"/>
              </w:rPr>
              <w:t> </w:t>
            </w:r>
          </w:p>
        </w:tc>
        <w:tc>
          <w:tcPr>
            <w:tcW w:w="1705" w:type="dxa"/>
            <w:tcBorders>
              <w:top w:val="nil"/>
              <w:left w:val="nil"/>
              <w:bottom w:val="nil"/>
              <w:right w:val="nil"/>
            </w:tcBorders>
            <w:shd w:val="clear" w:color="000000" w:fill="FFFFFF"/>
            <w:noWrap/>
            <w:vAlign w:val="bottom"/>
            <w:hideMark/>
          </w:tcPr>
          <w:p w14:paraId="136CA0A4" w14:textId="77777777" w:rsidR="003511EE" w:rsidRPr="007D273B" w:rsidRDefault="003511EE" w:rsidP="003511EE">
            <w:pPr>
              <w:rPr>
                <w:rFonts w:eastAsia="Times New Roman"/>
                <w:color w:val="000000"/>
                <w:sz w:val="22"/>
                <w:szCs w:val="22"/>
              </w:rPr>
            </w:pPr>
            <w:r w:rsidRPr="007D273B">
              <w:rPr>
                <w:rFonts w:eastAsia="Times New Roman"/>
                <w:color w:val="000000"/>
                <w:sz w:val="22"/>
                <w:szCs w:val="22"/>
              </w:rPr>
              <w:t> </w:t>
            </w:r>
          </w:p>
        </w:tc>
        <w:tc>
          <w:tcPr>
            <w:tcW w:w="1738" w:type="dxa"/>
            <w:tcBorders>
              <w:top w:val="nil"/>
              <w:left w:val="nil"/>
              <w:bottom w:val="nil"/>
              <w:right w:val="nil"/>
            </w:tcBorders>
            <w:shd w:val="clear" w:color="000000" w:fill="FFFFFF"/>
            <w:noWrap/>
            <w:vAlign w:val="bottom"/>
            <w:hideMark/>
          </w:tcPr>
          <w:p w14:paraId="495B6F72" w14:textId="77777777" w:rsidR="003511EE" w:rsidRPr="007D273B" w:rsidRDefault="003511EE" w:rsidP="003511EE">
            <w:pPr>
              <w:rPr>
                <w:rFonts w:eastAsia="Times New Roman"/>
                <w:color w:val="000000"/>
                <w:sz w:val="22"/>
                <w:szCs w:val="22"/>
              </w:rPr>
            </w:pPr>
            <w:r w:rsidRPr="007D273B">
              <w:rPr>
                <w:rFonts w:eastAsia="Times New Roman"/>
                <w:color w:val="000000"/>
                <w:sz w:val="22"/>
                <w:szCs w:val="22"/>
              </w:rPr>
              <w:t> </w:t>
            </w:r>
          </w:p>
        </w:tc>
        <w:tc>
          <w:tcPr>
            <w:tcW w:w="1726" w:type="dxa"/>
            <w:tcBorders>
              <w:top w:val="nil"/>
              <w:left w:val="nil"/>
              <w:bottom w:val="nil"/>
              <w:right w:val="nil"/>
            </w:tcBorders>
            <w:shd w:val="clear" w:color="000000" w:fill="FFFFFF"/>
            <w:noWrap/>
            <w:vAlign w:val="bottom"/>
            <w:hideMark/>
          </w:tcPr>
          <w:p w14:paraId="53CF4746" w14:textId="77777777" w:rsidR="003511EE" w:rsidRPr="007D273B" w:rsidRDefault="003511EE" w:rsidP="003511EE">
            <w:pPr>
              <w:rPr>
                <w:rFonts w:eastAsia="Times New Roman"/>
                <w:color w:val="000000"/>
                <w:sz w:val="22"/>
                <w:szCs w:val="22"/>
              </w:rPr>
            </w:pPr>
            <w:r w:rsidRPr="007D273B">
              <w:rPr>
                <w:rFonts w:eastAsia="Times New Roman"/>
                <w:color w:val="000000"/>
                <w:sz w:val="22"/>
                <w:szCs w:val="22"/>
              </w:rPr>
              <w:t> </w:t>
            </w:r>
          </w:p>
        </w:tc>
      </w:tr>
      <w:tr w:rsidR="003511EE" w:rsidRPr="007D273B" w14:paraId="5DFCED96" w14:textId="77777777" w:rsidTr="003511EE">
        <w:trPr>
          <w:trHeight w:val="254"/>
        </w:trPr>
        <w:tc>
          <w:tcPr>
            <w:tcW w:w="6919" w:type="dxa"/>
            <w:gridSpan w:val="3"/>
            <w:vMerge/>
            <w:tcBorders>
              <w:top w:val="single" w:sz="8" w:space="0" w:color="000000"/>
              <w:left w:val="single" w:sz="18" w:space="0" w:color="auto"/>
              <w:bottom w:val="single" w:sz="18" w:space="0" w:color="auto"/>
              <w:right w:val="single" w:sz="18" w:space="0" w:color="auto"/>
            </w:tcBorders>
            <w:vAlign w:val="center"/>
            <w:hideMark/>
          </w:tcPr>
          <w:p w14:paraId="37664596" w14:textId="77777777" w:rsidR="003511EE" w:rsidRPr="007D273B" w:rsidRDefault="003511EE" w:rsidP="003511EE">
            <w:pPr>
              <w:rPr>
                <w:rFonts w:eastAsia="Times New Roman"/>
                <w:color w:val="000000"/>
                <w:sz w:val="22"/>
                <w:szCs w:val="22"/>
              </w:rPr>
            </w:pPr>
          </w:p>
        </w:tc>
        <w:tc>
          <w:tcPr>
            <w:tcW w:w="1543" w:type="dxa"/>
            <w:tcBorders>
              <w:top w:val="nil"/>
              <w:left w:val="single" w:sz="18" w:space="0" w:color="auto"/>
              <w:bottom w:val="nil"/>
              <w:right w:val="nil"/>
            </w:tcBorders>
            <w:shd w:val="clear" w:color="000000" w:fill="FFFFFF"/>
            <w:noWrap/>
            <w:vAlign w:val="bottom"/>
            <w:hideMark/>
          </w:tcPr>
          <w:p w14:paraId="69884C74" w14:textId="77777777" w:rsidR="003511EE" w:rsidRPr="007D273B" w:rsidRDefault="003511EE" w:rsidP="003511EE">
            <w:pPr>
              <w:rPr>
                <w:rFonts w:eastAsia="Times New Roman"/>
                <w:color w:val="000000"/>
                <w:sz w:val="22"/>
                <w:szCs w:val="22"/>
              </w:rPr>
            </w:pPr>
            <w:r w:rsidRPr="007D273B">
              <w:rPr>
                <w:rFonts w:eastAsia="Times New Roman"/>
                <w:color w:val="000000"/>
                <w:sz w:val="22"/>
                <w:szCs w:val="22"/>
              </w:rPr>
              <w:t> </w:t>
            </w:r>
          </w:p>
        </w:tc>
        <w:tc>
          <w:tcPr>
            <w:tcW w:w="1705" w:type="dxa"/>
            <w:tcBorders>
              <w:top w:val="nil"/>
              <w:left w:val="nil"/>
              <w:bottom w:val="nil"/>
              <w:right w:val="nil"/>
            </w:tcBorders>
            <w:shd w:val="clear" w:color="000000" w:fill="FFFFFF"/>
            <w:noWrap/>
            <w:vAlign w:val="bottom"/>
            <w:hideMark/>
          </w:tcPr>
          <w:p w14:paraId="2CE9EA7D" w14:textId="77777777" w:rsidR="003511EE" w:rsidRPr="007D273B" w:rsidRDefault="003511EE" w:rsidP="003511EE">
            <w:pPr>
              <w:rPr>
                <w:rFonts w:eastAsia="Times New Roman"/>
                <w:color w:val="000000"/>
                <w:sz w:val="22"/>
                <w:szCs w:val="22"/>
              </w:rPr>
            </w:pPr>
            <w:r w:rsidRPr="007D273B">
              <w:rPr>
                <w:rFonts w:eastAsia="Times New Roman"/>
                <w:color w:val="000000"/>
                <w:sz w:val="22"/>
                <w:szCs w:val="22"/>
              </w:rPr>
              <w:t> </w:t>
            </w:r>
          </w:p>
        </w:tc>
        <w:tc>
          <w:tcPr>
            <w:tcW w:w="1738" w:type="dxa"/>
            <w:tcBorders>
              <w:top w:val="nil"/>
              <w:left w:val="nil"/>
              <w:bottom w:val="nil"/>
              <w:right w:val="nil"/>
            </w:tcBorders>
            <w:shd w:val="clear" w:color="000000" w:fill="FFFFFF"/>
            <w:noWrap/>
            <w:vAlign w:val="bottom"/>
            <w:hideMark/>
          </w:tcPr>
          <w:p w14:paraId="24D589EA" w14:textId="77777777" w:rsidR="003511EE" w:rsidRPr="007D273B" w:rsidRDefault="003511EE" w:rsidP="003511EE">
            <w:pPr>
              <w:rPr>
                <w:rFonts w:eastAsia="Times New Roman"/>
                <w:color w:val="000000"/>
                <w:sz w:val="22"/>
                <w:szCs w:val="22"/>
              </w:rPr>
            </w:pPr>
            <w:r w:rsidRPr="007D273B">
              <w:rPr>
                <w:rFonts w:eastAsia="Times New Roman"/>
                <w:color w:val="000000"/>
                <w:sz w:val="22"/>
                <w:szCs w:val="22"/>
              </w:rPr>
              <w:t> </w:t>
            </w:r>
          </w:p>
        </w:tc>
        <w:tc>
          <w:tcPr>
            <w:tcW w:w="1726" w:type="dxa"/>
            <w:tcBorders>
              <w:top w:val="nil"/>
              <w:left w:val="nil"/>
              <w:bottom w:val="nil"/>
              <w:right w:val="nil"/>
            </w:tcBorders>
            <w:shd w:val="clear" w:color="000000" w:fill="FFFFFF"/>
            <w:noWrap/>
            <w:vAlign w:val="bottom"/>
            <w:hideMark/>
          </w:tcPr>
          <w:p w14:paraId="2F189AF1" w14:textId="77777777" w:rsidR="003511EE" w:rsidRPr="007D273B" w:rsidRDefault="003511EE" w:rsidP="003511EE">
            <w:pPr>
              <w:rPr>
                <w:rFonts w:eastAsia="Times New Roman"/>
                <w:color w:val="000000"/>
                <w:sz w:val="22"/>
                <w:szCs w:val="22"/>
              </w:rPr>
            </w:pPr>
            <w:r w:rsidRPr="007D273B">
              <w:rPr>
                <w:rFonts w:eastAsia="Times New Roman"/>
                <w:color w:val="000000"/>
                <w:sz w:val="22"/>
                <w:szCs w:val="22"/>
              </w:rPr>
              <w:t> </w:t>
            </w:r>
          </w:p>
        </w:tc>
      </w:tr>
    </w:tbl>
    <w:p w14:paraId="4B336BC2" w14:textId="77777777" w:rsidR="003511EE" w:rsidRDefault="003511EE" w:rsidP="003511EE">
      <w:pPr>
        <w:spacing w:before="120" w:after="120" w:line="480" w:lineRule="auto"/>
        <w:rPr>
          <w:rFonts w:eastAsia="Times New Roman"/>
          <w:color w:val="000000" w:themeColor="text1"/>
          <w:shd w:val="clear" w:color="auto" w:fill="FFFFFF"/>
        </w:rPr>
      </w:pPr>
    </w:p>
    <w:p w14:paraId="0EB9CA45" w14:textId="77777777" w:rsidR="003511EE" w:rsidRDefault="003511EE">
      <w:pPr>
        <w:rPr>
          <w:rFonts w:eastAsia="Times New Roman"/>
          <w:color w:val="000000" w:themeColor="text1"/>
          <w:shd w:val="clear" w:color="auto" w:fill="FFFFFF"/>
        </w:rPr>
      </w:pPr>
      <w:r>
        <w:rPr>
          <w:rFonts w:eastAsia="Times New Roman"/>
          <w:color w:val="000000" w:themeColor="text1"/>
          <w:shd w:val="clear" w:color="auto" w:fill="FFFFFF"/>
        </w:rPr>
        <w:br w:type="page"/>
      </w:r>
    </w:p>
    <w:tbl>
      <w:tblPr>
        <w:tblpPr w:leftFromText="180" w:rightFromText="180" w:vertAnchor="page" w:horzAnchor="page" w:tblpX="730" w:tblpY="1085"/>
        <w:tblW w:w="15121" w:type="dxa"/>
        <w:tblLook w:val="04A0" w:firstRow="1" w:lastRow="0" w:firstColumn="1" w:lastColumn="0" w:noHBand="0" w:noVBand="1"/>
      </w:tblPr>
      <w:tblGrid>
        <w:gridCol w:w="4809"/>
        <w:gridCol w:w="1802"/>
        <w:gridCol w:w="1607"/>
        <w:gridCol w:w="1556"/>
        <w:gridCol w:w="246"/>
        <w:gridCol w:w="1364"/>
        <w:gridCol w:w="192"/>
        <w:gridCol w:w="1610"/>
        <w:gridCol w:w="133"/>
        <w:gridCol w:w="1802"/>
      </w:tblGrid>
      <w:tr w:rsidR="003511EE" w:rsidRPr="002E106E" w14:paraId="34A51BA9" w14:textId="77777777" w:rsidTr="003511EE">
        <w:trPr>
          <w:trHeight w:val="67"/>
        </w:trPr>
        <w:tc>
          <w:tcPr>
            <w:tcW w:w="4809" w:type="dxa"/>
            <w:vMerge w:val="restart"/>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089175E9"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lastRenderedPageBreak/>
              <w:t>Recipient</w:t>
            </w:r>
          </w:p>
        </w:tc>
        <w:tc>
          <w:tcPr>
            <w:tcW w:w="8377" w:type="dxa"/>
            <w:gridSpan w:val="7"/>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4F653200"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Year</w:t>
            </w:r>
          </w:p>
        </w:tc>
        <w:tc>
          <w:tcPr>
            <w:tcW w:w="1935" w:type="dxa"/>
            <w:gridSpan w:val="2"/>
            <w:vMerge w:val="restart"/>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783C1957"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Total ($)</w:t>
            </w:r>
          </w:p>
        </w:tc>
      </w:tr>
      <w:tr w:rsidR="003511EE" w:rsidRPr="002E106E" w14:paraId="632F0B43" w14:textId="77777777" w:rsidTr="003511EE">
        <w:trPr>
          <w:trHeight w:val="73"/>
        </w:trPr>
        <w:tc>
          <w:tcPr>
            <w:tcW w:w="4809" w:type="dxa"/>
            <w:vMerge/>
            <w:tcBorders>
              <w:top w:val="single" w:sz="18" w:space="0" w:color="auto"/>
              <w:left w:val="single" w:sz="18" w:space="0" w:color="auto"/>
              <w:bottom w:val="single" w:sz="18" w:space="0" w:color="auto"/>
              <w:right w:val="single" w:sz="18" w:space="0" w:color="auto"/>
            </w:tcBorders>
            <w:vAlign w:val="center"/>
            <w:hideMark/>
          </w:tcPr>
          <w:p w14:paraId="3D230261" w14:textId="77777777" w:rsidR="003511EE" w:rsidRPr="002E106E" w:rsidRDefault="003511EE" w:rsidP="003511EE">
            <w:pPr>
              <w:rPr>
                <w:rFonts w:eastAsia="Times New Roman"/>
                <w:color w:val="000000"/>
                <w:sz w:val="20"/>
                <w:szCs w:val="22"/>
              </w:rPr>
            </w:pPr>
          </w:p>
        </w:tc>
        <w:tc>
          <w:tcPr>
            <w:tcW w:w="1802" w:type="dxa"/>
            <w:tcBorders>
              <w:top w:val="single" w:sz="18" w:space="0" w:color="auto"/>
              <w:left w:val="single" w:sz="18" w:space="0" w:color="auto"/>
              <w:bottom w:val="single" w:sz="18" w:space="0" w:color="auto"/>
              <w:right w:val="single" w:sz="4" w:space="0" w:color="auto"/>
            </w:tcBorders>
            <w:shd w:val="clear" w:color="auto" w:fill="auto"/>
            <w:noWrap/>
            <w:vAlign w:val="center"/>
            <w:hideMark/>
          </w:tcPr>
          <w:p w14:paraId="031F10DE"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2008 ($)</w:t>
            </w:r>
          </w:p>
        </w:tc>
        <w:tc>
          <w:tcPr>
            <w:tcW w:w="1607" w:type="dxa"/>
            <w:tcBorders>
              <w:top w:val="single" w:sz="18" w:space="0" w:color="auto"/>
              <w:left w:val="nil"/>
              <w:bottom w:val="single" w:sz="18" w:space="0" w:color="auto"/>
              <w:right w:val="single" w:sz="4" w:space="0" w:color="auto"/>
            </w:tcBorders>
            <w:shd w:val="clear" w:color="auto" w:fill="auto"/>
            <w:noWrap/>
            <w:vAlign w:val="center"/>
            <w:hideMark/>
          </w:tcPr>
          <w:p w14:paraId="59D6CF04"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2010 ($)</w:t>
            </w:r>
          </w:p>
        </w:tc>
        <w:tc>
          <w:tcPr>
            <w:tcW w:w="1802" w:type="dxa"/>
            <w:gridSpan w:val="2"/>
            <w:tcBorders>
              <w:top w:val="single" w:sz="18" w:space="0" w:color="auto"/>
              <w:left w:val="nil"/>
              <w:bottom w:val="single" w:sz="18" w:space="0" w:color="auto"/>
              <w:right w:val="single" w:sz="4" w:space="0" w:color="auto"/>
            </w:tcBorders>
            <w:shd w:val="clear" w:color="auto" w:fill="auto"/>
            <w:noWrap/>
            <w:vAlign w:val="center"/>
            <w:hideMark/>
          </w:tcPr>
          <w:p w14:paraId="20D0B967"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2012 ($)</w:t>
            </w:r>
          </w:p>
        </w:tc>
        <w:tc>
          <w:tcPr>
            <w:tcW w:w="1556" w:type="dxa"/>
            <w:gridSpan w:val="2"/>
            <w:tcBorders>
              <w:top w:val="single" w:sz="18" w:space="0" w:color="auto"/>
              <w:left w:val="nil"/>
              <w:bottom w:val="single" w:sz="18" w:space="0" w:color="auto"/>
              <w:right w:val="single" w:sz="4" w:space="0" w:color="auto"/>
            </w:tcBorders>
            <w:shd w:val="clear" w:color="auto" w:fill="auto"/>
            <w:noWrap/>
            <w:vAlign w:val="center"/>
            <w:hideMark/>
          </w:tcPr>
          <w:p w14:paraId="026572F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2014 ($)</w:t>
            </w:r>
          </w:p>
        </w:tc>
        <w:tc>
          <w:tcPr>
            <w:tcW w:w="1610" w:type="dxa"/>
            <w:tcBorders>
              <w:top w:val="single" w:sz="18" w:space="0" w:color="auto"/>
              <w:left w:val="nil"/>
              <w:bottom w:val="single" w:sz="18" w:space="0" w:color="auto"/>
              <w:right w:val="single" w:sz="18" w:space="0" w:color="auto"/>
            </w:tcBorders>
            <w:shd w:val="clear" w:color="auto" w:fill="auto"/>
            <w:noWrap/>
            <w:vAlign w:val="center"/>
            <w:hideMark/>
          </w:tcPr>
          <w:p w14:paraId="08F76F2E"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2016 ($)</w:t>
            </w:r>
          </w:p>
        </w:tc>
        <w:tc>
          <w:tcPr>
            <w:tcW w:w="1935" w:type="dxa"/>
            <w:gridSpan w:val="2"/>
            <w:vMerge/>
            <w:tcBorders>
              <w:top w:val="single" w:sz="18" w:space="0" w:color="auto"/>
              <w:left w:val="single" w:sz="18" w:space="0" w:color="auto"/>
              <w:bottom w:val="single" w:sz="18" w:space="0" w:color="auto"/>
              <w:right w:val="single" w:sz="18" w:space="0" w:color="auto"/>
            </w:tcBorders>
            <w:vAlign w:val="center"/>
            <w:hideMark/>
          </w:tcPr>
          <w:p w14:paraId="1770F336" w14:textId="77777777" w:rsidR="003511EE" w:rsidRPr="002E106E" w:rsidRDefault="003511EE" w:rsidP="003511EE">
            <w:pPr>
              <w:rPr>
                <w:rFonts w:eastAsia="Times New Roman"/>
                <w:color w:val="000000"/>
                <w:sz w:val="20"/>
                <w:szCs w:val="22"/>
              </w:rPr>
            </w:pPr>
          </w:p>
        </w:tc>
      </w:tr>
      <w:tr w:rsidR="003511EE" w:rsidRPr="002E106E" w14:paraId="164E189F" w14:textId="77777777" w:rsidTr="003511EE">
        <w:trPr>
          <w:trHeight w:val="73"/>
        </w:trPr>
        <w:tc>
          <w:tcPr>
            <w:tcW w:w="4809" w:type="dxa"/>
            <w:tcBorders>
              <w:top w:val="single" w:sz="18" w:space="0" w:color="auto"/>
              <w:left w:val="single" w:sz="18" w:space="0" w:color="auto"/>
              <w:bottom w:val="single" w:sz="4" w:space="0" w:color="auto"/>
              <w:right w:val="single" w:sz="18" w:space="0" w:color="auto"/>
            </w:tcBorders>
            <w:shd w:val="clear" w:color="auto" w:fill="auto"/>
            <w:noWrap/>
            <w:vAlign w:val="center"/>
            <w:hideMark/>
          </w:tcPr>
          <w:p w14:paraId="1ED00430"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Pres. Barack Obama</w:t>
            </w:r>
          </w:p>
        </w:tc>
        <w:tc>
          <w:tcPr>
            <w:tcW w:w="1802"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14:paraId="2D3D646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5,114,805.00 </w:t>
            </w:r>
          </w:p>
        </w:tc>
        <w:tc>
          <w:tcPr>
            <w:tcW w:w="1607" w:type="dxa"/>
            <w:tcBorders>
              <w:top w:val="single" w:sz="18" w:space="0" w:color="auto"/>
              <w:left w:val="nil"/>
              <w:bottom w:val="single" w:sz="4" w:space="0" w:color="auto"/>
              <w:right w:val="single" w:sz="4" w:space="0" w:color="auto"/>
            </w:tcBorders>
            <w:shd w:val="clear" w:color="auto" w:fill="auto"/>
            <w:noWrap/>
            <w:vAlign w:val="center"/>
            <w:hideMark/>
          </w:tcPr>
          <w:p w14:paraId="2740A6E5"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single" w:sz="18" w:space="0" w:color="auto"/>
              <w:left w:val="nil"/>
              <w:bottom w:val="single" w:sz="4" w:space="0" w:color="auto"/>
              <w:right w:val="single" w:sz="4" w:space="0" w:color="auto"/>
            </w:tcBorders>
            <w:shd w:val="clear" w:color="auto" w:fill="auto"/>
            <w:noWrap/>
            <w:vAlign w:val="center"/>
            <w:hideMark/>
          </w:tcPr>
          <w:p w14:paraId="764F67DE"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1,856,016.00 </w:t>
            </w:r>
          </w:p>
        </w:tc>
        <w:tc>
          <w:tcPr>
            <w:tcW w:w="1556" w:type="dxa"/>
            <w:gridSpan w:val="2"/>
            <w:tcBorders>
              <w:top w:val="single" w:sz="18" w:space="0" w:color="auto"/>
              <w:left w:val="nil"/>
              <w:bottom w:val="single" w:sz="4" w:space="0" w:color="auto"/>
              <w:right w:val="single" w:sz="4" w:space="0" w:color="auto"/>
            </w:tcBorders>
            <w:shd w:val="clear" w:color="auto" w:fill="auto"/>
            <w:noWrap/>
            <w:vAlign w:val="center"/>
            <w:hideMark/>
          </w:tcPr>
          <w:p w14:paraId="5F50B73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1,157.00 </w:t>
            </w:r>
          </w:p>
        </w:tc>
        <w:tc>
          <w:tcPr>
            <w:tcW w:w="1610" w:type="dxa"/>
            <w:tcBorders>
              <w:top w:val="single" w:sz="18" w:space="0" w:color="auto"/>
              <w:left w:val="nil"/>
              <w:bottom w:val="single" w:sz="4" w:space="0" w:color="auto"/>
              <w:right w:val="single" w:sz="18" w:space="0" w:color="auto"/>
            </w:tcBorders>
            <w:shd w:val="clear" w:color="auto" w:fill="auto"/>
            <w:noWrap/>
            <w:vAlign w:val="center"/>
            <w:hideMark/>
          </w:tcPr>
          <w:p w14:paraId="3690C345"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14,755.00 </w:t>
            </w:r>
          </w:p>
        </w:tc>
        <w:tc>
          <w:tcPr>
            <w:tcW w:w="1935" w:type="dxa"/>
            <w:gridSpan w:val="2"/>
            <w:tcBorders>
              <w:top w:val="single" w:sz="18" w:space="0" w:color="auto"/>
              <w:left w:val="single" w:sz="18" w:space="0" w:color="auto"/>
              <w:bottom w:val="single" w:sz="8" w:space="0" w:color="auto"/>
              <w:right w:val="single" w:sz="18" w:space="0" w:color="auto"/>
            </w:tcBorders>
            <w:shd w:val="clear" w:color="auto" w:fill="auto"/>
            <w:noWrap/>
            <w:vAlign w:val="center"/>
            <w:hideMark/>
          </w:tcPr>
          <w:p w14:paraId="6A9FFA3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6,986,733.00 </w:t>
            </w:r>
          </w:p>
        </w:tc>
      </w:tr>
      <w:tr w:rsidR="003511EE" w:rsidRPr="002E106E" w14:paraId="0DCCC5F6"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4D13580A"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Pres. Donald Trump</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7A254E06"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042F2695"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1FE7D2E9"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1B92F1A4"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6F4CCE8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277,436.00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709B385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277,436.00 </w:t>
            </w:r>
          </w:p>
        </w:tc>
      </w:tr>
      <w:tr w:rsidR="003511EE" w:rsidRPr="002E106E" w14:paraId="50F7810C"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03D320F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Rep. &amp; Sen. Mark Kirk (R-IL)</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55A3AEB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112,300.00 </w:t>
            </w:r>
          </w:p>
        </w:tc>
        <w:tc>
          <w:tcPr>
            <w:tcW w:w="1607" w:type="dxa"/>
            <w:tcBorders>
              <w:top w:val="nil"/>
              <w:left w:val="nil"/>
              <w:bottom w:val="single" w:sz="4" w:space="0" w:color="auto"/>
              <w:right w:val="single" w:sz="4" w:space="0" w:color="auto"/>
            </w:tcBorders>
            <w:shd w:val="clear" w:color="auto" w:fill="auto"/>
            <w:noWrap/>
            <w:vAlign w:val="center"/>
            <w:hideMark/>
          </w:tcPr>
          <w:p w14:paraId="0371A0C9"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204,135.00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3931E26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8,000.00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49C6BF9D"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51,150.00 </w:t>
            </w:r>
          </w:p>
        </w:tc>
        <w:tc>
          <w:tcPr>
            <w:tcW w:w="1610" w:type="dxa"/>
            <w:tcBorders>
              <w:top w:val="nil"/>
              <w:left w:val="nil"/>
              <w:bottom w:val="single" w:sz="4" w:space="0" w:color="auto"/>
              <w:right w:val="single" w:sz="18" w:space="0" w:color="auto"/>
            </w:tcBorders>
            <w:shd w:val="clear" w:color="auto" w:fill="auto"/>
            <w:noWrap/>
            <w:vAlign w:val="center"/>
            <w:hideMark/>
          </w:tcPr>
          <w:p w14:paraId="68B1C718"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111,400.00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072FD47D"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486,985.00 </w:t>
            </w:r>
          </w:p>
        </w:tc>
      </w:tr>
      <w:tr w:rsidR="003511EE" w:rsidRPr="002E106E" w14:paraId="752F7E3F"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421E87B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Rep. Aaron </w:t>
            </w:r>
            <w:proofErr w:type="spellStart"/>
            <w:r w:rsidRPr="002E106E">
              <w:rPr>
                <w:rFonts w:eastAsia="Times New Roman"/>
                <w:color w:val="000000"/>
                <w:sz w:val="20"/>
                <w:szCs w:val="22"/>
              </w:rPr>
              <w:t>Schock</w:t>
            </w:r>
            <w:proofErr w:type="spellEnd"/>
            <w:r w:rsidRPr="002E106E">
              <w:rPr>
                <w:rFonts w:eastAsia="Times New Roman"/>
                <w:color w:val="000000"/>
                <w:sz w:val="20"/>
                <w:szCs w:val="22"/>
              </w:rPr>
              <w:t xml:space="preserve"> (R-IL)</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2848857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9,250.00 </w:t>
            </w:r>
          </w:p>
        </w:tc>
        <w:tc>
          <w:tcPr>
            <w:tcW w:w="1607" w:type="dxa"/>
            <w:tcBorders>
              <w:top w:val="nil"/>
              <w:left w:val="nil"/>
              <w:bottom w:val="single" w:sz="4" w:space="0" w:color="auto"/>
              <w:right w:val="single" w:sz="4" w:space="0" w:color="auto"/>
            </w:tcBorders>
            <w:shd w:val="clear" w:color="auto" w:fill="auto"/>
            <w:noWrap/>
            <w:vAlign w:val="center"/>
            <w:hideMark/>
          </w:tcPr>
          <w:p w14:paraId="0134085C"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14,200.00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44316FC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47,000.00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37996A7A"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72,000.00 </w:t>
            </w:r>
          </w:p>
        </w:tc>
        <w:tc>
          <w:tcPr>
            <w:tcW w:w="1610" w:type="dxa"/>
            <w:tcBorders>
              <w:top w:val="nil"/>
              <w:left w:val="nil"/>
              <w:bottom w:val="single" w:sz="4" w:space="0" w:color="auto"/>
              <w:right w:val="single" w:sz="18" w:space="0" w:color="auto"/>
            </w:tcBorders>
            <w:shd w:val="clear" w:color="auto" w:fill="auto"/>
            <w:noWrap/>
            <w:vAlign w:val="center"/>
            <w:hideMark/>
          </w:tcPr>
          <w:p w14:paraId="1396991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7,600.00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137B1DB6"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150,050.00 </w:t>
            </w:r>
          </w:p>
        </w:tc>
      </w:tr>
      <w:tr w:rsidR="003511EE" w:rsidRPr="002E106E" w14:paraId="00E815C0"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3A0B1A64"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Rep. Bill 'Bobby' Schilling (R-IL)</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5700508F"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421F5CCF"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2,050.00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48384964"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17,400.00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32645327"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1,250.00 </w:t>
            </w:r>
          </w:p>
        </w:tc>
        <w:tc>
          <w:tcPr>
            <w:tcW w:w="1610" w:type="dxa"/>
            <w:tcBorders>
              <w:top w:val="nil"/>
              <w:left w:val="nil"/>
              <w:bottom w:val="single" w:sz="4" w:space="0" w:color="auto"/>
              <w:right w:val="single" w:sz="18" w:space="0" w:color="auto"/>
            </w:tcBorders>
            <w:shd w:val="clear" w:color="auto" w:fill="auto"/>
            <w:noWrap/>
            <w:vAlign w:val="center"/>
            <w:hideMark/>
          </w:tcPr>
          <w:p w14:paraId="4DD6C02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42959E56"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20,700.00 </w:t>
            </w:r>
          </w:p>
        </w:tc>
      </w:tr>
      <w:tr w:rsidR="003511EE" w:rsidRPr="002E106E" w14:paraId="6F75C14D"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6297055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Rep. Darin LaHood (R-IL)</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56B3F8D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515D9A6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0EF8726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6C489F5E"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3916D8D4"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10,850.00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3C890446"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10,850.00 </w:t>
            </w:r>
          </w:p>
        </w:tc>
      </w:tr>
      <w:tr w:rsidR="003511EE" w:rsidRPr="002E106E" w14:paraId="43702FDD"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138598F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Rep. David Loebsack (D-IA)</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074913AC"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1,250.00 </w:t>
            </w:r>
          </w:p>
        </w:tc>
        <w:tc>
          <w:tcPr>
            <w:tcW w:w="1607" w:type="dxa"/>
            <w:tcBorders>
              <w:top w:val="nil"/>
              <w:left w:val="nil"/>
              <w:bottom w:val="single" w:sz="4" w:space="0" w:color="auto"/>
              <w:right w:val="single" w:sz="4" w:space="0" w:color="auto"/>
            </w:tcBorders>
            <w:shd w:val="clear" w:color="auto" w:fill="auto"/>
            <w:noWrap/>
            <w:vAlign w:val="center"/>
            <w:hideMark/>
          </w:tcPr>
          <w:p w14:paraId="198450DA"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1,000.00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041E8AD9"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6,250.00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22C15D88"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5,550.00 </w:t>
            </w:r>
          </w:p>
        </w:tc>
        <w:tc>
          <w:tcPr>
            <w:tcW w:w="1610" w:type="dxa"/>
            <w:tcBorders>
              <w:top w:val="nil"/>
              <w:left w:val="nil"/>
              <w:bottom w:val="single" w:sz="4" w:space="0" w:color="auto"/>
              <w:right w:val="single" w:sz="18" w:space="0" w:color="auto"/>
            </w:tcBorders>
            <w:shd w:val="clear" w:color="auto" w:fill="auto"/>
            <w:noWrap/>
            <w:vAlign w:val="center"/>
            <w:hideMark/>
          </w:tcPr>
          <w:p w14:paraId="6F2DF4CF"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6,703.00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5115913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20,753.00 </w:t>
            </w:r>
          </w:p>
        </w:tc>
      </w:tr>
      <w:tr w:rsidR="003511EE" w:rsidRPr="002E106E" w14:paraId="27A41649"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41E8FF10"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Rep. David Young (R-IA)</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228DD11F"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359C509A"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48CD0294"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7BE8D169"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33,500.00 </w:t>
            </w:r>
          </w:p>
        </w:tc>
        <w:tc>
          <w:tcPr>
            <w:tcW w:w="1610" w:type="dxa"/>
            <w:tcBorders>
              <w:top w:val="nil"/>
              <w:left w:val="nil"/>
              <w:bottom w:val="single" w:sz="4" w:space="0" w:color="auto"/>
              <w:right w:val="single" w:sz="18" w:space="0" w:color="auto"/>
            </w:tcBorders>
            <w:shd w:val="clear" w:color="auto" w:fill="auto"/>
            <w:noWrap/>
            <w:vAlign w:val="center"/>
            <w:hideMark/>
          </w:tcPr>
          <w:p w14:paraId="2DB6ADB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32,540.00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54324594"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66,040.00 </w:t>
            </w:r>
          </w:p>
        </w:tc>
      </w:tr>
      <w:tr w:rsidR="003511EE" w:rsidRPr="002E106E" w14:paraId="30A4322C"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5CF7A7FD"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Rep. Earl Pomeroy (D-ND)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23F47AF7"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45,725.00 </w:t>
            </w:r>
          </w:p>
        </w:tc>
        <w:tc>
          <w:tcPr>
            <w:tcW w:w="1607" w:type="dxa"/>
            <w:tcBorders>
              <w:top w:val="nil"/>
              <w:left w:val="nil"/>
              <w:bottom w:val="single" w:sz="4" w:space="0" w:color="auto"/>
              <w:right w:val="single" w:sz="4" w:space="0" w:color="auto"/>
            </w:tcBorders>
            <w:shd w:val="clear" w:color="auto" w:fill="auto"/>
            <w:noWrap/>
            <w:vAlign w:val="center"/>
            <w:hideMark/>
          </w:tcPr>
          <w:p w14:paraId="751E1857"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21,500.00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1E98ADCE"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62507666"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43DB1A98"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4798168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67,225.00 </w:t>
            </w:r>
          </w:p>
        </w:tc>
      </w:tr>
      <w:tr w:rsidR="003511EE" w:rsidRPr="002E106E" w14:paraId="541448DE"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26259DA0"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Rep. John Shimkus (R-IL)</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0C1CBC39"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12,500.00 </w:t>
            </w:r>
          </w:p>
        </w:tc>
        <w:tc>
          <w:tcPr>
            <w:tcW w:w="1607" w:type="dxa"/>
            <w:tcBorders>
              <w:top w:val="nil"/>
              <w:left w:val="nil"/>
              <w:bottom w:val="single" w:sz="4" w:space="0" w:color="auto"/>
              <w:right w:val="single" w:sz="4" w:space="0" w:color="auto"/>
            </w:tcBorders>
            <w:shd w:val="clear" w:color="auto" w:fill="auto"/>
            <w:noWrap/>
            <w:vAlign w:val="center"/>
            <w:hideMark/>
          </w:tcPr>
          <w:p w14:paraId="456D99EB"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7,400.00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18B6A397"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7,240.00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31AE9BD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1,000.00 </w:t>
            </w:r>
          </w:p>
        </w:tc>
        <w:tc>
          <w:tcPr>
            <w:tcW w:w="1610" w:type="dxa"/>
            <w:tcBorders>
              <w:top w:val="nil"/>
              <w:left w:val="nil"/>
              <w:bottom w:val="single" w:sz="4" w:space="0" w:color="auto"/>
              <w:right w:val="single" w:sz="18" w:space="0" w:color="auto"/>
            </w:tcBorders>
            <w:shd w:val="clear" w:color="auto" w:fill="auto"/>
            <w:noWrap/>
            <w:vAlign w:val="center"/>
            <w:hideMark/>
          </w:tcPr>
          <w:p w14:paraId="129C711A"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8,000.00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16ABB390"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36,140.00 </w:t>
            </w:r>
          </w:p>
        </w:tc>
      </w:tr>
      <w:tr w:rsidR="003511EE" w:rsidRPr="002E106E" w14:paraId="46D9D76F"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293C5746"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Rep. Kevin Cramer (R-ND)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0AECDE1E"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nil"/>
              <w:right w:val="single" w:sz="4" w:space="0" w:color="auto"/>
            </w:tcBorders>
            <w:shd w:val="clear" w:color="auto" w:fill="auto"/>
            <w:noWrap/>
            <w:vAlign w:val="center"/>
            <w:hideMark/>
          </w:tcPr>
          <w:p w14:paraId="3C11D587"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nil"/>
              <w:right w:val="single" w:sz="4" w:space="0" w:color="auto"/>
            </w:tcBorders>
            <w:shd w:val="clear" w:color="auto" w:fill="auto"/>
            <w:noWrap/>
            <w:vAlign w:val="center"/>
            <w:hideMark/>
          </w:tcPr>
          <w:p w14:paraId="13397177"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3,000.00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1DC29868"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2,000.00 </w:t>
            </w:r>
          </w:p>
        </w:tc>
        <w:tc>
          <w:tcPr>
            <w:tcW w:w="1610" w:type="dxa"/>
            <w:tcBorders>
              <w:top w:val="nil"/>
              <w:left w:val="nil"/>
              <w:bottom w:val="nil"/>
              <w:right w:val="single" w:sz="18" w:space="0" w:color="auto"/>
            </w:tcBorders>
            <w:shd w:val="clear" w:color="auto" w:fill="auto"/>
            <w:noWrap/>
            <w:vAlign w:val="center"/>
            <w:hideMark/>
          </w:tcPr>
          <w:p w14:paraId="4D5D8DC5"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19149D0E"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5,000.00 </w:t>
            </w:r>
          </w:p>
        </w:tc>
      </w:tr>
      <w:tr w:rsidR="003511EE" w:rsidRPr="002E106E" w14:paraId="595E04EE"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2E2AA3C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Rep. Kristi </w:t>
            </w:r>
            <w:proofErr w:type="spellStart"/>
            <w:r w:rsidRPr="002E106E">
              <w:rPr>
                <w:rFonts w:eastAsia="Times New Roman"/>
                <w:color w:val="000000"/>
                <w:sz w:val="20"/>
                <w:szCs w:val="22"/>
              </w:rPr>
              <w:t>Noem</w:t>
            </w:r>
            <w:proofErr w:type="spellEnd"/>
            <w:r w:rsidRPr="002E106E">
              <w:rPr>
                <w:rFonts w:eastAsia="Times New Roman"/>
                <w:color w:val="000000"/>
                <w:sz w:val="20"/>
                <w:szCs w:val="22"/>
              </w:rPr>
              <w:t xml:space="preserve"> (R-SD)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34D8E234"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single" w:sz="4" w:space="0" w:color="auto"/>
              <w:left w:val="nil"/>
              <w:bottom w:val="single" w:sz="4" w:space="0" w:color="auto"/>
              <w:right w:val="single" w:sz="4" w:space="0" w:color="auto"/>
            </w:tcBorders>
            <w:shd w:val="clear" w:color="auto" w:fill="auto"/>
            <w:noWrap/>
            <w:vAlign w:val="center"/>
            <w:hideMark/>
          </w:tcPr>
          <w:p w14:paraId="7F6ABC7A"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15,900.00 </w:t>
            </w:r>
          </w:p>
        </w:tc>
        <w:tc>
          <w:tcPr>
            <w:tcW w:w="18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CDA17C"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24,583.00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37B8F3FB"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34,400.00 </w:t>
            </w:r>
          </w:p>
        </w:tc>
        <w:tc>
          <w:tcPr>
            <w:tcW w:w="1610" w:type="dxa"/>
            <w:tcBorders>
              <w:top w:val="single" w:sz="4" w:space="0" w:color="auto"/>
              <w:left w:val="nil"/>
              <w:bottom w:val="single" w:sz="4" w:space="0" w:color="auto"/>
              <w:right w:val="single" w:sz="18" w:space="0" w:color="auto"/>
            </w:tcBorders>
            <w:shd w:val="clear" w:color="auto" w:fill="auto"/>
            <w:noWrap/>
            <w:vAlign w:val="center"/>
            <w:hideMark/>
          </w:tcPr>
          <w:p w14:paraId="4D74A72B"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43,000.00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0F3E054D"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117,883.00 </w:t>
            </w:r>
          </w:p>
        </w:tc>
      </w:tr>
      <w:tr w:rsidR="003511EE" w:rsidRPr="002E106E" w14:paraId="498E4C51"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06F013E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Rep. Leonard Boswell (D-IA)</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4337440D"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11,000.00 </w:t>
            </w:r>
          </w:p>
        </w:tc>
        <w:tc>
          <w:tcPr>
            <w:tcW w:w="1607" w:type="dxa"/>
            <w:tcBorders>
              <w:top w:val="nil"/>
              <w:left w:val="nil"/>
              <w:bottom w:val="single" w:sz="4" w:space="0" w:color="auto"/>
              <w:right w:val="single" w:sz="4" w:space="0" w:color="auto"/>
            </w:tcBorders>
            <w:shd w:val="clear" w:color="auto" w:fill="auto"/>
            <w:noWrap/>
            <w:vAlign w:val="center"/>
            <w:hideMark/>
          </w:tcPr>
          <w:p w14:paraId="3A3A9218"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2,500.00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740387B8"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500.00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467A985A"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68338DEF"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1CD8F07A"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14,000.00 </w:t>
            </w:r>
          </w:p>
        </w:tc>
      </w:tr>
      <w:tr w:rsidR="003511EE" w:rsidRPr="002E106E" w14:paraId="293846E3"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73128AA7"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Rep. Peter </w:t>
            </w:r>
            <w:proofErr w:type="spellStart"/>
            <w:r w:rsidRPr="002E106E">
              <w:rPr>
                <w:rFonts w:eastAsia="Times New Roman"/>
                <w:color w:val="000000"/>
                <w:sz w:val="20"/>
                <w:szCs w:val="22"/>
              </w:rPr>
              <w:t>Roskam</w:t>
            </w:r>
            <w:proofErr w:type="spellEnd"/>
            <w:r w:rsidRPr="002E106E">
              <w:rPr>
                <w:rFonts w:eastAsia="Times New Roman"/>
                <w:color w:val="000000"/>
                <w:sz w:val="20"/>
                <w:szCs w:val="22"/>
              </w:rPr>
              <w:t xml:space="preserve"> (R-IL)</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295E1098"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55,471.00 </w:t>
            </w:r>
          </w:p>
        </w:tc>
        <w:tc>
          <w:tcPr>
            <w:tcW w:w="1607" w:type="dxa"/>
            <w:tcBorders>
              <w:top w:val="nil"/>
              <w:left w:val="nil"/>
              <w:bottom w:val="single" w:sz="4" w:space="0" w:color="auto"/>
              <w:right w:val="single" w:sz="4" w:space="0" w:color="auto"/>
            </w:tcBorders>
            <w:shd w:val="clear" w:color="auto" w:fill="auto"/>
            <w:noWrap/>
            <w:vAlign w:val="center"/>
            <w:hideMark/>
          </w:tcPr>
          <w:p w14:paraId="18AF6EAA"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54,600.00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1D35224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112,650.00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1A702827"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91,001.00 </w:t>
            </w:r>
          </w:p>
        </w:tc>
        <w:tc>
          <w:tcPr>
            <w:tcW w:w="1610" w:type="dxa"/>
            <w:tcBorders>
              <w:top w:val="nil"/>
              <w:left w:val="nil"/>
              <w:bottom w:val="single" w:sz="4" w:space="0" w:color="auto"/>
              <w:right w:val="single" w:sz="18" w:space="0" w:color="auto"/>
            </w:tcBorders>
            <w:shd w:val="clear" w:color="auto" w:fill="auto"/>
            <w:noWrap/>
            <w:vAlign w:val="center"/>
            <w:hideMark/>
          </w:tcPr>
          <w:p w14:paraId="5BC12267"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87,900.00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1B51B92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401,622.00 </w:t>
            </w:r>
          </w:p>
        </w:tc>
      </w:tr>
      <w:tr w:rsidR="003511EE" w:rsidRPr="002E106E" w14:paraId="0BF576BA"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6F043DC4"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Rep. Rick Berg (R-ND)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10C2771A"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0F5FCD55"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5,750.00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6954E1C9"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116,138.00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7866C6CA"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19E52D5E"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080A3DE7"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121,888.00 </w:t>
            </w:r>
          </w:p>
        </w:tc>
      </w:tr>
      <w:tr w:rsidR="003511EE" w:rsidRPr="002E106E" w14:paraId="3106F9DA"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62D86CB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Rep. Rodney Davis (R-IL)</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23CEF289"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553B2DA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5A52A51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7,000.00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2F93A218"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27,840.00 </w:t>
            </w:r>
          </w:p>
        </w:tc>
        <w:tc>
          <w:tcPr>
            <w:tcW w:w="1610" w:type="dxa"/>
            <w:tcBorders>
              <w:top w:val="nil"/>
              <w:left w:val="nil"/>
              <w:bottom w:val="single" w:sz="4" w:space="0" w:color="auto"/>
              <w:right w:val="single" w:sz="18" w:space="0" w:color="auto"/>
            </w:tcBorders>
            <w:shd w:val="clear" w:color="auto" w:fill="auto"/>
            <w:noWrap/>
            <w:vAlign w:val="center"/>
            <w:hideMark/>
          </w:tcPr>
          <w:p w14:paraId="4DBE448A"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20,500.00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17584976"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55,340.00 </w:t>
            </w:r>
          </w:p>
        </w:tc>
      </w:tr>
      <w:tr w:rsidR="003511EE" w:rsidRPr="002E106E" w14:paraId="2DCE3AD5"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73ABECB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Rep. Stephanie </w:t>
            </w:r>
            <w:proofErr w:type="spellStart"/>
            <w:r w:rsidRPr="002E106E">
              <w:rPr>
                <w:rFonts w:eastAsia="Times New Roman"/>
                <w:color w:val="000000"/>
                <w:sz w:val="20"/>
                <w:szCs w:val="22"/>
              </w:rPr>
              <w:t>Herseth</w:t>
            </w:r>
            <w:proofErr w:type="spellEnd"/>
            <w:r w:rsidRPr="002E106E">
              <w:rPr>
                <w:rFonts w:eastAsia="Times New Roman"/>
                <w:color w:val="000000"/>
                <w:sz w:val="20"/>
                <w:szCs w:val="22"/>
              </w:rPr>
              <w:t xml:space="preserve"> Sandlin (D-SD)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25A453F7"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21,500.00 </w:t>
            </w:r>
          </w:p>
        </w:tc>
        <w:tc>
          <w:tcPr>
            <w:tcW w:w="1607" w:type="dxa"/>
            <w:tcBorders>
              <w:top w:val="nil"/>
              <w:left w:val="nil"/>
              <w:bottom w:val="single" w:sz="4" w:space="0" w:color="auto"/>
              <w:right w:val="single" w:sz="4" w:space="0" w:color="auto"/>
            </w:tcBorders>
            <w:shd w:val="clear" w:color="auto" w:fill="auto"/>
            <w:noWrap/>
            <w:vAlign w:val="center"/>
            <w:hideMark/>
          </w:tcPr>
          <w:p w14:paraId="2C35E267"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33,000.00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2A3B61AF"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431F4F5D"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233485FE"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310527A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54,500.00 </w:t>
            </w:r>
          </w:p>
        </w:tc>
      </w:tr>
      <w:tr w:rsidR="003511EE" w:rsidRPr="002E106E" w14:paraId="2288BE4E"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5BB3D41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Rep. Steven King (R-IA)</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1CDB967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2,750.00 </w:t>
            </w:r>
          </w:p>
        </w:tc>
        <w:tc>
          <w:tcPr>
            <w:tcW w:w="1607" w:type="dxa"/>
            <w:tcBorders>
              <w:top w:val="nil"/>
              <w:left w:val="nil"/>
              <w:bottom w:val="single" w:sz="4" w:space="0" w:color="auto"/>
              <w:right w:val="single" w:sz="4" w:space="0" w:color="auto"/>
            </w:tcBorders>
            <w:shd w:val="clear" w:color="auto" w:fill="auto"/>
            <w:noWrap/>
            <w:vAlign w:val="center"/>
            <w:hideMark/>
          </w:tcPr>
          <w:p w14:paraId="2F278070"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1977072E"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2,000.00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065B35EC"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450.00 </w:t>
            </w:r>
          </w:p>
        </w:tc>
        <w:tc>
          <w:tcPr>
            <w:tcW w:w="1610" w:type="dxa"/>
            <w:tcBorders>
              <w:top w:val="nil"/>
              <w:left w:val="nil"/>
              <w:bottom w:val="single" w:sz="4" w:space="0" w:color="auto"/>
              <w:right w:val="single" w:sz="18" w:space="0" w:color="auto"/>
            </w:tcBorders>
            <w:shd w:val="clear" w:color="auto" w:fill="auto"/>
            <w:noWrap/>
            <w:vAlign w:val="center"/>
            <w:hideMark/>
          </w:tcPr>
          <w:p w14:paraId="743059C6"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1,100.00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7DF10639"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6,300.00 </w:t>
            </w:r>
          </w:p>
        </w:tc>
      </w:tr>
      <w:tr w:rsidR="003511EE" w:rsidRPr="002E106E" w14:paraId="767A7792"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72F98B14"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Rep. Tom Latham (R-IA)</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6A5968D0"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17,750.00 </w:t>
            </w:r>
          </w:p>
        </w:tc>
        <w:tc>
          <w:tcPr>
            <w:tcW w:w="1607" w:type="dxa"/>
            <w:tcBorders>
              <w:top w:val="nil"/>
              <w:left w:val="nil"/>
              <w:bottom w:val="single" w:sz="4" w:space="0" w:color="auto"/>
              <w:right w:val="single" w:sz="4" w:space="0" w:color="auto"/>
            </w:tcBorders>
            <w:shd w:val="clear" w:color="auto" w:fill="auto"/>
            <w:noWrap/>
            <w:vAlign w:val="center"/>
            <w:hideMark/>
          </w:tcPr>
          <w:p w14:paraId="0316D8CB"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16,300.00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1E87A66F"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29,500.00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5508BD2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12,500.00 </w:t>
            </w:r>
          </w:p>
        </w:tc>
        <w:tc>
          <w:tcPr>
            <w:tcW w:w="1610" w:type="dxa"/>
            <w:tcBorders>
              <w:top w:val="nil"/>
              <w:left w:val="nil"/>
              <w:bottom w:val="single" w:sz="4" w:space="0" w:color="auto"/>
              <w:right w:val="single" w:sz="18" w:space="0" w:color="auto"/>
            </w:tcBorders>
            <w:shd w:val="clear" w:color="auto" w:fill="auto"/>
            <w:noWrap/>
            <w:vAlign w:val="center"/>
            <w:hideMark/>
          </w:tcPr>
          <w:p w14:paraId="4B4C6C6F"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4DE8C92C"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76,050.00 </w:t>
            </w:r>
          </w:p>
        </w:tc>
      </w:tr>
      <w:tr w:rsidR="003511EE" w:rsidRPr="002E106E" w14:paraId="154D8141"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534A0D08"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Sen. Byron Dorgan (D-ND)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5AE2C27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4,000.00 </w:t>
            </w:r>
          </w:p>
        </w:tc>
        <w:tc>
          <w:tcPr>
            <w:tcW w:w="1607" w:type="dxa"/>
            <w:tcBorders>
              <w:top w:val="nil"/>
              <w:left w:val="nil"/>
              <w:bottom w:val="single" w:sz="4" w:space="0" w:color="auto"/>
              <w:right w:val="single" w:sz="4" w:space="0" w:color="auto"/>
            </w:tcBorders>
            <w:shd w:val="clear" w:color="auto" w:fill="auto"/>
            <w:noWrap/>
            <w:vAlign w:val="center"/>
            <w:hideMark/>
          </w:tcPr>
          <w:p w14:paraId="484A87C0"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7,550.00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6E469FA6"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26678769"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6CC29465"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7FC3CAF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11,550.00 </w:t>
            </w:r>
          </w:p>
        </w:tc>
      </w:tr>
      <w:tr w:rsidR="003511EE" w:rsidRPr="002E106E" w14:paraId="399E6D0D"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59645E46"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Sen. Chuck Grassley (R-IA)</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7A817E17"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5,500.00 </w:t>
            </w:r>
          </w:p>
        </w:tc>
        <w:tc>
          <w:tcPr>
            <w:tcW w:w="1607" w:type="dxa"/>
            <w:tcBorders>
              <w:top w:val="nil"/>
              <w:left w:val="nil"/>
              <w:bottom w:val="single" w:sz="4" w:space="0" w:color="auto"/>
              <w:right w:val="single" w:sz="4" w:space="0" w:color="auto"/>
            </w:tcBorders>
            <w:shd w:val="clear" w:color="auto" w:fill="auto"/>
            <w:noWrap/>
            <w:vAlign w:val="center"/>
            <w:hideMark/>
          </w:tcPr>
          <w:p w14:paraId="54CF305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40,500.00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2B7D65EC"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04BBE80E"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1,000.00 </w:t>
            </w:r>
          </w:p>
        </w:tc>
        <w:tc>
          <w:tcPr>
            <w:tcW w:w="1610" w:type="dxa"/>
            <w:tcBorders>
              <w:top w:val="nil"/>
              <w:left w:val="nil"/>
              <w:bottom w:val="single" w:sz="4" w:space="0" w:color="auto"/>
              <w:right w:val="single" w:sz="18" w:space="0" w:color="auto"/>
            </w:tcBorders>
            <w:shd w:val="clear" w:color="auto" w:fill="auto"/>
            <w:noWrap/>
            <w:vAlign w:val="center"/>
            <w:hideMark/>
          </w:tcPr>
          <w:p w14:paraId="37C201FB"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53,450.00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28D2CA0F"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100,450.00 </w:t>
            </w:r>
          </w:p>
        </w:tc>
      </w:tr>
      <w:tr w:rsidR="003511EE" w:rsidRPr="002E106E" w14:paraId="2241BC55"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0DCA702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Sen. Heidi Heitkamp (D-ND)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2A3C64C0"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69F1ED85"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0131E40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30,200.00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7204C849"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36,500.00 </w:t>
            </w:r>
          </w:p>
        </w:tc>
        <w:tc>
          <w:tcPr>
            <w:tcW w:w="1610" w:type="dxa"/>
            <w:tcBorders>
              <w:top w:val="nil"/>
              <w:left w:val="nil"/>
              <w:bottom w:val="single" w:sz="4" w:space="0" w:color="auto"/>
              <w:right w:val="single" w:sz="18" w:space="0" w:color="auto"/>
            </w:tcBorders>
            <w:shd w:val="clear" w:color="auto" w:fill="auto"/>
            <w:noWrap/>
            <w:vAlign w:val="center"/>
            <w:hideMark/>
          </w:tcPr>
          <w:p w14:paraId="3C84952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34,500.00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4559D4B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101,200.00 </w:t>
            </w:r>
          </w:p>
        </w:tc>
      </w:tr>
      <w:tr w:rsidR="003511EE" w:rsidRPr="002E106E" w14:paraId="5F36CEAE"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4EE2D288"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Sen. John </w:t>
            </w:r>
            <w:proofErr w:type="spellStart"/>
            <w:r w:rsidRPr="002E106E">
              <w:rPr>
                <w:rFonts w:eastAsia="Times New Roman"/>
                <w:color w:val="000000"/>
                <w:sz w:val="20"/>
                <w:szCs w:val="22"/>
              </w:rPr>
              <w:t>Hoeven</w:t>
            </w:r>
            <w:proofErr w:type="spellEnd"/>
            <w:r w:rsidRPr="002E106E">
              <w:rPr>
                <w:rFonts w:eastAsia="Times New Roman"/>
                <w:color w:val="000000"/>
                <w:sz w:val="20"/>
                <w:szCs w:val="22"/>
              </w:rPr>
              <w:t xml:space="preserve"> (R-ND)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6EB39A7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7B390EF5"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31,700.00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56FFBD78"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1,000.00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2C149729"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2,000.00 </w:t>
            </w:r>
          </w:p>
        </w:tc>
        <w:tc>
          <w:tcPr>
            <w:tcW w:w="1610" w:type="dxa"/>
            <w:tcBorders>
              <w:top w:val="nil"/>
              <w:left w:val="nil"/>
              <w:bottom w:val="single" w:sz="4" w:space="0" w:color="auto"/>
              <w:right w:val="single" w:sz="18" w:space="0" w:color="auto"/>
            </w:tcBorders>
            <w:shd w:val="clear" w:color="auto" w:fill="auto"/>
            <w:noWrap/>
            <w:vAlign w:val="center"/>
            <w:hideMark/>
          </w:tcPr>
          <w:p w14:paraId="2CF7CF5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28,000.00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39D944F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62,700.00 </w:t>
            </w:r>
          </w:p>
        </w:tc>
      </w:tr>
      <w:tr w:rsidR="003511EE" w:rsidRPr="002E106E" w14:paraId="7B50597F"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54A3D016"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Sen. John Thune (R-SD)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2B72C4E5"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16,050.00 </w:t>
            </w:r>
          </w:p>
        </w:tc>
        <w:tc>
          <w:tcPr>
            <w:tcW w:w="1607" w:type="dxa"/>
            <w:tcBorders>
              <w:top w:val="nil"/>
              <w:left w:val="nil"/>
              <w:bottom w:val="single" w:sz="4" w:space="0" w:color="auto"/>
              <w:right w:val="single" w:sz="4" w:space="0" w:color="auto"/>
            </w:tcBorders>
            <w:shd w:val="clear" w:color="auto" w:fill="auto"/>
            <w:noWrap/>
            <w:vAlign w:val="center"/>
            <w:hideMark/>
          </w:tcPr>
          <w:p w14:paraId="6CF8440E"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111,900.00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0B57B624"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27,500.00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3EF329AB"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47,150.00 </w:t>
            </w:r>
          </w:p>
        </w:tc>
        <w:tc>
          <w:tcPr>
            <w:tcW w:w="1610" w:type="dxa"/>
            <w:tcBorders>
              <w:top w:val="nil"/>
              <w:left w:val="nil"/>
              <w:bottom w:val="single" w:sz="4" w:space="0" w:color="auto"/>
              <w:right w:val="single" w:sz="18" w:space="0" w:color="auto"/>
            </w:tcBorders>
            <w:shd w:val="clear" w:color="auto" w:fill="auto"/>
            <w:noWrap/>
            <w:vAlign w:val="center"/>
            <w:hideMark/>
          </w:tcPr>
          <w:p w14:paraId="11924D8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60,470.00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34B4132C"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263,070.00 </w:t>
            </w:r>
          </w:p>
        </w:tc>
      </w:tr>
      <w:tr w:rsidR="003511EE" w:rsidRPr="002E106E" w14:paraId="0B387D76"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54864729"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Sen. Joni Ernst (R-IA)</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3E64CAA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3BBE816B"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1677B42D"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0947CEB5"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49,050.00 </w:t>
            </w:r>
          </w:p>
        </w:tc>
        <w:tc>
          <w:tcPr>
            <w:tcW w:w="1610" w:type="dxa"/>
            <w:tcBorders>
              <w:top w:val="nil"/>
              <w:left w:val="nil"/>
              <w:bottom w:val="single" w:sz="4" w:space="0" w:color="auto"/>
              <w:right w:val="single" w:sz="18" w:space="0" w:color="auto"/>
            </w:tcBorders>
            <w:shd w:val="clear" w:color="auto" w:fill="auto"/>
            <w:noWrap/>
            <w:vAlign w:val="center"/>
            <w:hideMark/>
          </w:tcPr>
          <w:p w14:paraId="22D1BD9D"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250.00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6363EAED"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49,300.00 </w:t>
            </w:r>
          </w:p>
        </w:tc>
      </w:tr>
      <w:tr w:rsidR="003511EE" w:rsidRPr="002E106E" w14:paraId="7A2796E8"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1131D8E8"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Sen. Kent Conrad (D-ND)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405B093C"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1,500.00 </w:t>
            </w:r>
          </w:p>
        </w:tc>
        <w:tc>
          <w:tcPr>
            <w:tcW w:w="1607" w:type="dxa"/>
            <w:tcBorders>
              <w:top w:val="nil"/>
              <w:left w:val="nil"/>
              <w:bottom w:val="single" w:sz="4" w:space="0" w:color="auto"/>
              <w:right w:val="single" w:sz="4" w:space="0" w:color="auto"/>
            </w:tcBorders>
            <w:shd w:val="clear" w:color="auto" w:fill="auto"/>
            <w:noWrap/>
            <w:vAlign w:val="center"/>
            <w:hideMark/>
          </w:tcPr>
          <w:p w14:paraId="7F7E0B2D"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9,000.00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217FA906"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3983FF68"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17EA036A"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0791A9B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10,500.00 </w:t>
            </w:r>
          </w:p>
        </w:tc>
      </w:tr>
      <w:tr w:rsidR="003511EE" w:rsidRPr="002E106E" w14:paraId="781706F5"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5BD5378B"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Sen. Mike Rounds (R-SD)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1DC0B3AD"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04B9C81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663D144F"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2,500.00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5040F64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109,400.00 </w:t>
            </w:r>
          </w:p>
        </w:tc>
        <w:tc>
          <w:tcPr>
            <w:tcW w:w="1610" w:type="dxa"/>
            <w:tcBorders>
              <w:top w:val="nil"/>
              <w:left w:val="nil"/>
              <w:bottom w:val="single" w:sz="4" w:space="0" w:color="auto"/>
              <w:right w:val="single" w:sz="18" w:space="0" w:color="auto"/>
            </w:tcBorders>
            <w:shd w:val="clear" w:color="auto" w:fill="auto"/>
            <w:noWrap/>
            <w:vAlign w:val="center"/>
            <w:hideMark/>
          </w:tcPr>
          <w:p w14:paraId="673440D4"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10,000.00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5AA7F2B6"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121,900.00 </w:t>
            </w:r>
          </w:p>
        </w:tc>
      </w:tr>
      <w:tr w:rsidR="003511EE" w:rsidRPr="002E106E" w14:paraId="2DC157E7"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2672D2DA"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Sen. Richard 'Dick' Durbin (D-IL)</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1E0FB3C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141,925.00 </w:t>
            </w:r>
          </w:p>
        </w:tc>
        <w:tc>
          <w:tcPr>
            <w:tcW w:w="1607" w:type="dxa"/>
            <w:tcBorders>
              <w:top w:val="nil"/>
              <w:left w:val="nil"/>
              <w:bottom w:val="single" w:sz="4" w:space="0" w:color="auto"/>
              <w:right w:val="single" w:sz="4" w:space="0" w:color="auto"/>
            </w:tcBorders>
            <w:shd w:val="clear" w:color="auto" w:fill="auto"/>
            <w:noWrap/>
            <w:vAlign w:val="center"/>
            <w:hideMark/>
          </w:tcPr>
          <w:p w14:paraId="5B700D04"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2,200.00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74B02FBC"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8,000.00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262444F9"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12,250.00 </w:t>
            </w:r>
          </w:p>
        </w:tc>
        <w:tc>
          <w:tcPr>
            <w:tcW w:w="1610" w:type="dxa"/>
            <w:tcBorders>
              <w:top w:val="nil"/>
              <w:left w:val="nil"/>
              <w:bottom w:val="single" w:sz="4" w:space="0" w:color="auto"/>
              <w:right w:val="single" w:sz="18" w:space="0" w:color="auto"/>
            </w:tcBorders>
            <w:shd w:val="clear" w:color="auto" w:fill="auto"/>
            <w:noWrap/>
            <w:vAlign w:val="center"/>
            <w:hideMark/>
          </w:tcPr>
          <w:p w14:paraId="5876B9BB"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6,150.00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5DC01A64"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170,525.00 </w:t>
            </w:r>
          </w:p>
        </w:tc>
      </w:tr>
      <w:tr w:rsidR="003511EE" w:rsidRPr="002E106E" w14:paraId="60A99423"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6D56102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Sen. Tim Johnson (D-SD)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19B5D2AD"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138,295.00 </w:t>
            </w:r>
          </w:p>
        </w:tc>
        <w:tc>
          <w:tcPr>
            <w:tcW w:w="1607" w:type="dxa"/>
            <w:tcBorders>
              <w:top w:val="nil"/>
              <w:left w:val="nil"/>
              <w:bottom w:val="single" w:sz="4" w:space="0" w:color="auto"/>
              <w:right w:val="single" w:sz="4" w:space="0" w:color="auto"/>
            </w:tcBorders>
            <w:shd w:val="clear" w:color="auto" w:fill="auto"/>
            <w:noWrap/>
            <w:vAlign w:val="center"/>
            <w:hideMark/>
          </w:tcPr>
          <w:p w14:paraId="6F600718"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13,500.00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51FD122A"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131,500.00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74AEA534"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6B04B4D3"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2E99E316"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283,295.00 </w:t>
            </w:r>
          </w:p>
        </w:tc>
      </w:tr>
      <w:tr w:rsidR="003511EE" w:rsidRPr="002E106E" w14:paraId="1F4B4E0A" w14:textId="77777777" w:rsidTr="003511EE">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64A4F80D"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Sen. Tom Harkin (D-IA)</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27CCF5CC"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91,040.00 </w:t>
            </w:r>
          </w:p>
        </w:tc>
        <w:tc>
          <w:tcPr>
            <w:tcW w:w="1607" w:type="dxa"/>
            <w:tcBorders>
              <w:top w:val="nil"/>
              <w:left w:val="nil"/>
              <w:bottom w:val="single" w:sz="4" w:space="0" w:color="auto"/>
              <w:right w:val="single" w:sz="4" w:space="0" w:color="auto"/>
            </w:tcBorders>
            <w:shd w:val="clear" w:color="auto" w:fill="auto"/>
            <w:noWrap/>
            <w:vAlign w:val="center"/>
            <w:hideMark/>
          </w:tcPr>
          <w:p w14:paraId="7CFE5C3C"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500.00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452574CA"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1,900.00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48FE4120"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5D153700"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11EBD4B1"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93,440.00 </w:t>
            </w:r>
          </w:p>
        </w:tc>
      </w:tr>
      <w:tr w:rsidR="003511EE" w:rsidRPr="002E106E" w14:paraId="52701072" w14:textId="77777777" w:rsidTr="003511EE">
        <w:trPr>
          <w:trHeight w:val="73"/>
        </w:trPr>
        <w:tc>
          <w:tcPr>
            <w:tcW w:w="4809" w:type="dxa"/>
            <w:tcBorders>
              <w:top w:val="nil"/>
              <w:left w:val="single" w:sz="18" w:space="0" w:color="auto"/>
              <w:bottom w:val="single" w:sz="18" w:space="0" w:color="auto"/>
              <w:right w:val="single" w:sz="18" w:space="0" w:color="auto"/>
            </w:tcBorders>
            <w:shd w:val="clear" w:color="auto" w:fill="auto"/>
            <w:noWrap/>
            <w:vAlign w:val="center"/>
            <w:hideMark/>
          </w:tcPr>
          <w:p w14:paraId="26FD90E7" w14:textId="77777777" w:rsidR="003511EE" w:rsidRPr="002E106E" w:rsidRDefault="003511EE" w:rsidP="003511EE">
            <w:pPr>
              <w:jc w:val="center"/>
              <w:rPr>
                <w:rFonts w:eastAsia="Times New Roman"/>
                <w:color w:val="000000"/>
                <w:sz w:val="20"/>
                <w:szCs w:val="22"/>
              </w:rPr>
            </w:pPr>
            <w:proofErr w:type="spellStart"/>
            <w:r w:rsidRPr="002E106E">
              <w:rPr>
                <w:rFonts w:eastAsia="Times New Roman"/>
                <w:color w:val="000000"/>
                <w:sz w:val="20"/>
                <w:szCs w:val="22"/>
              </w:rPr>
              <w:t>VPres</w:t>
            </w:r>
            <w:proofErr w:type="spellEnd"/>
            <w:r w:rsidRPr="002E106E">
              <w:rPr>
                <w:rFonts w:eastAsia="Times New Roman"/>
                <w:color w:val="000000"/>
                <w:sz w:val="20"/>
                <w:szCs w:val="22"/>
              </w:rPr>
              <w:t>. Mike Pence</w:t>
            </w:r>
          </w:p>
        </w:tc>
        <w:tc>
          <w:tcPr>
            <w:tcW w:w="1802" w:type="dxa"/>
            <w:tcBorders>
              <w:top w:val="nil"/>
              <w:left w:val="single" w:sz="18" w:space="0" w:color="auto"/>
              <w:bottom w:val="single" w:sz="18" w:space="0" w:color="auto"/>
              <w:right w:val="single" w:sz="4" w:space="0" w:color="auto"/>
            </w:tcBorders>
            <w:shd w:val="clear" w:color="auto" w:fill="auto"/>
            <w:noWrap/>
            <w:vAlign w:val="center"/>
            <w:hideMark/>
          </w:tcPr>
          <w:p w14:paraId="68ACBB64"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5,000.00 </w:t>
            </w:r>
          </w:p>
        </w:tc>
        <w:tc>
          <w:tcPr>
            <w:tcW w:w="1607" w:type="dxa"/>
            <w:tcBorders>
              <w:top w:val="nil"/>
              <w:left w:val="nil"/>
              <w:bottom w:val="single" w:sz="18" w:space="0" w:color="auto"/>
              <w:right w:val="single" w:sz="4" w:space="0" w:color="auto"/>
            </w:tcBorders>
            <w:shd w:val="clear" w:color="auto" w:fill="auto"/>
            <w:noWrap/>
            <w:vAlign w:val="center"/>
            <w:hideMark/>
          </w:tcPr>
          <w:p w14:paraId="459DE47D"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13,500.00 </w:t>
            </w:r>
          </w:p>
        </w:tc>
        <w:tc>
          <w:tcPr>
            <w:tcW w:w="1802" w:type="dxa"/>
            <w:gridSpan w:val="2"/>
            <w:tcBorders>
              <w:top w:val="nil"/>
              <w:left w:val="nil"/>
              <w:bottom w:val="single" w:sz="18" w:space="0" w:color="auto"/>
              <w:right w:val="single" w:sz="4" w:space="0" w:color="auto"/>
            </w:tcBorders>
            <w:shd w:val="clear" w:color="auto" w:fill="auto"/>
            <w:noWrap/>
            <w:vAlign w:val="center"/>
            <w:hideMark/>
          </w:tcPr>
          <w:p w14:paraId="55535E3C"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18" w:space="0" w:color="auto"/>
              <w:right w:val="single" w:sz="4" w:space="0" w:color="auto"/>
            </w:tcBorders>
            <w:shd w:val="clear" w:color="auto" w:fill="auto"/>
            <w:noWrap/>
            <w:vAlign w:val="center"/>
            <w:hideMark/>
          </w:tcPr>
          <w:p w14:paraId="7A5300EE"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18" w:space="0" w:color="auto"/>
              <w:right w:val="single" w:sz="18" w:space="0" w:color="auto"/>
            </w:tcBorders>
            <w:shd w:val="clear" w:color="auto" w:fill="auto"/>
            <w:noWrap/>
            <w:vAlign w:val="center"/>
            <w:hideMark/>
          </w:tcPr>
          <w:p w14:paraId="5D57A23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18" w:space="0" w:color="auto"/>
              <w:right w:val="single" w:sz="18" w:space="0" w:color="auto"/>
            </w:tcBorders>
            <w:shd w:val="clear" w:color="auto" w:fill="auto"/>
            <w:noWrap/>
            <w:vAlign w:val="center"/>
            <w:hideMark/>
          </w:tcPr>
          <w:p w14:paraId="05F63C3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18,500.00 </w:t>
            </w:r>
          </w:p>
        </w:tc>
      </w:tr>
      <w:tr w:rsidR="003511EE" w:rsidRPr="002E106E" w14:paraId="3194F7D2" w14:textId="77777777" w:rsidTr="003511EE">
        <w:trPr>
          <w:trHeight w:val="73"/>
        </w:trPr>
        <w:tc>
          <w:tcPr>
            <w:tcW w:w="4809"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3033CDCA"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Total Contributions to Key Candidates ($)</w:t>
            </w:r>
          </w:p>
        </w:tc>
        <w:tc>
          <w:tcPr>
            <w:tcW w:w="1802" w:type="dxa"/>
            <w:tcBorders>
              <w:top w:val="single" w:sz="18" w:space="0" w:color="auto"/>
              <w:left w:val="single" w:sz="18" w:space="0" w:color="auto"/>
              <w:bottom w:val="single" w:sz="18" w:space="0" w:color="auto"/>
              <w:right w:val="single" w:sz="4" w:space="0" w:color="auto"/>
            </w:tcBorders>
            <w:shd w:val="clear" w:color="auto" w:fill="auto"/>
            <w:noWrap/>
            <w:vAlign w:val="center"/>
            <w:hideMark/>
          </w:tcPr>
          <w:p w14:paraId="4E6A993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5,807,611.00 </w:t>
            </w:r>
          </w:p>
        </w:tc>
        <w:tc>
          <w:tcPr>
            <w:tcW w:w="1607" w:type="dxa"/>
            <w:tcBorders>
              <w:top w:val="single" w:sz="18" w:space="0" w:color="auto"/>
              <w:left w:val="nil"/>
              <w:bottom w:val="single" w:sz="18" w:space="0" w:color="auto"/>
              <w:right w:val="single" w:sz="4" w:space="0" w:color="auto"/>
            </w:tcBorders>
            <w:shd w:val="clear" w:color="auto" w:fill="auto"/>
            <w:noWrap/>
            <w:vAlign w:val="center"/>
            <w:hideMark/>
          </w:tcPr>
          <w:p w14:paraId="6A83F2B2"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608,685.00 </w:t>
            </w:r>
          </w:p>
        </w:tc>
        <w:tc>
          <w:tcPr>
            <w:tcW w:w="1802" w:type="dxa"/>
            <w:gridSpan w:val="2"/>
            <w:tcBorders>
              <w:top w:val="single" w:sz="18" w:space="0" w:color="auto"/>
              <w:left w:val="nil"/>
              <w:bottom w:val="single" w:sz="18" w:space="0" w:color="auto"/>
              <w:right w:val="single" w:sz="4" w:space="0" w:color="auto"/>
            </w:tcBorders>
            <w:shd w:val="clear" w:color="auto" w:fill="auto"/>
            <w:noWrap/>
            <w:vAlign w:val="center"/>
            <w:hideMark/>
          </w:tcPr>
          <w:p w14:paraId="63028734"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2,439,877.00 </w:t>
            </w:r>
          </w:p>
        </w:tc>
        <w:tc>
          <w:tcPr>
            <w:tcW w:w="1556" w:type="dxa"/>
            <w:gridSpan w:val="2"/>
            <w:tcBorders>
              <w:top w:val="single" w:sz="18" w:space="0" w:color="auto"/>
              <w:left w:val="nil"/>
              <w:bottom w:val="single" w:sz="18" w:space="0" w:color="auto"/>
              <w:right w:val="single" w:sz="4" w:space="0" w:color="auto"/>
            </w:tcBorders>
            <w:shd w:val="clear" w:color="auto" w:fill="auto"/>
            <w:noWrap/>
            <w:vAlign w:val="center"/>
            <w:hideMark/>
          </w:tcPr>
          <w:p w14:paraId="7309CF59"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591,148.00 </w:t>
            </w:r>
          </w:p>
        </w:tc>
        <w:tc>
          <w:tcPr>
            <w:tcW w:w="1610" w:type="dxa"/>
            <w:tcBorders>
              <w:top w:val="single" w:sz="18" w:space="0" w:color="auto"/>
              <w:left w:val="nil"/>
              <w:bottom w:val="single" w:sz="18" w:space="0" w:color="auto"/>
              <w:right w:val="nil"/>
            </w:tcBorders>
            <w:shd w:val="clear" w:color="auto" w:fill="auto"/>
            <w:noWrap/>
            <w:vAlign w:val="center"/>
            <w:hideMark/>
          </w:tcPr>
          <w:p w14:paraId="5A647407"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814,604.00 </w:t>
            </w:r>
          </w:p>
        </w:tc>
        <w:tc>
          <w:tcPr>
            <w:tcW w:w="1935" w:type="dxa"/>
            <w:gridSpan w:val="2"/>
            <w:tcBorders>
              <w:top w:val="single" w:sz="18" w:space="0" w:color="auto"/>
              <w:left w:val="single" w:sz="8" w:space="0" w:color="auto"/>
              <w:bottom w:val="single" w:sz="18" w:space="0" w:color="auto"/>
              <w:right w:val="single" w:sz="18" w:space="0" w:color="auto"/>
            </w:tcBorders>
            <w:shd w:val="clear" w:color="auto" w:fill="auto"/>
            <w:noWrap/>
            <w:vAlign w:val="center"/>
            <w:hideMark/>
          </w:tcPr>
          <w:p w14:paraId="5AC4238E"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 xml:space="preserve"> 10,261,925.00 </w:t>
            </w:r>
          </w:p>
        </w:tc>
      </w:tr>
      <w:tr w:rsidR="003511EE" w:rsidRPr="002E106E" w14:paraId="0ACC96AD" w14:textId="77777777" w:rsidTr="003511EE">
        <w:trPr>
          <w:trHeight w:val="277"/>
        </w:trPr>
        <w:tc>
          <w:tcPr>
            <w:tcW w:w="4809" w:type="dxa"/>
            <w:tcBorders>
              <w:top w:val="single" w:sz="18" w:space="0" w:color="auto"/>
              <w:left w:val="nil"/>
              <w:bottom w:val="single" w:sz="18" w:space="0" w:color="auto"/>
              <w:right w:val="nil"/>
            </w:tcBorders>
            <w:shd w:val="clear" w:color="auto" w:fill="auto"/>
            <w:noWrap/>
            <w:vAlign w:val="bottom"/>
            <w:hideMark/>
          </w:tcPr>
          <w:p w14:paraId="3AF40915" w14:textId="77777777" w:rsidR="003511EE" w:rsidRPr="002E106E" w:rsidRDefault="003511EE" w:rsidP="003511EE">
            <w:pPr>
              <w:jc w:val="center"/>
              <w:rPr>
                <w:rFonts w:eastAsia="Times New Roman"/>
                <w:color w:val="000000"/>
                <w:sz w:val="20"/>
                <w:szCs w:val="22"/>
              </w:rPr>
            </w:pPr>
          </w:p>
        </w:tc>
        <w:tc>
          <w:tcPr>
            <w:tcW w:w="1802" w:type="dxa"/>
            <w:tcBorders>
              <w:top w:val="single" w:sz="18" w:space="0" w:color="auto"/>
              <w:left w:val="nil"/>
              <w:bottom w:val="single" w:sz="18" w:space="0" w:color="auto"/>
              <w:right w:val="nil"/>
            </w:tcBorders>
            <w:shd w:val="clear" w:color="auto" w:fill="auto"/>
            <w:noWrap/>
            <w:vAlign w:val="bottom"/>
            <w:hideMark/>
          </w:tcPr>
          <w:p w14:paraId="3F0D43A5" w14:textId="77777777" w:rsidR="003511EE" w:rsidRPr="002E106E" w:rsidRDefault="003511EE" w:rsidP="003511EE">
            <w:pPr>
              <w:rPr>
                <w:rFonts w:eastAsia="Times New Roman"/>
                <w:sz w:val="20"/>
                <w:szCs w:val="22"/>
              </w:rPr>
            </w:pPr>
          </w:p>
        </w:tc>
        <w:tc>
          <w:tcPr>
            <w:tcW w:w="1607" w:type="dxa"/>
            <w:tcBorders>
              <w:top w:val="single" w:sz="18" w:space="0" w:color="auto"/>
              <w:left w:val="nil"/>
              <w:bottom w:val="single" w:sz="18" w:space="0" w:color="auto"/>
              <w:right w:val="nil"/>
            </w:tcBorders>
            <w:shd w:val="clear" w:color="auto" w:fill="auto"/>
            <w:noWrap/>
            <w:vAlign w:val="bottom"/>
            <w:hideMark/>
          </w:tcPr>
          <w:p w14:paraId="7AE8E2AF" w14:textId="77777777" w:rsidR="003511EE" w:rsidRPr="002E106E" w:rsidRDefault="003511EE" w:rsidP="003511EE">
            <w:pPr>
              <w:rPr>
                <w:rFonts w:eastAsia="Times New Roman"/>
                <w:sz w:val="20"/>
                <w:szCs w:val="22"/>
              </w:rPr>
            </w:pPr>
          </w:p>
        </w:tc>
        <w:tc>
          <w:tcPr>
            <w:tcW w:w="1802" w:type="dxa"/>
            <w:gridSpan w:val="2"/>
            <w:tcBorders>
              <w:top w:val="single" w:sz="18" w:space="0" w:color="auto"/>
              <w:left w:val="nil"/>
              <w:bottom w:val="nil"/>
              <w:right w:val="nil"/>
            </w:tcBorders>
            <w:shd w:val="clear" w:color="auto" w:fill="auto"/>
            <w:noWrap/>
            <w:vAlign w:val="bottom"/>
            <w:hideMark/>
          </w:tcPr>
          <w:p w14:paraId="534D5A4B" w14:textId="77777777" w:rsidR="003511EE" w:rsidRPr="002E106E" w:rsidRDefault="003511EE" w:rsidP="003511EE">
            <w:pPr>
              <w:rPr>
                <w:rFonts w:eastAsia="Times New Roman"/>
                <w:sz w:val="20"/>
                <w:szCs w:val="22"/>
              </w:rPr>
            </w:pPr>
          </w:p>
        </w:tc>
        <w:tc>
          <w:tcPr>
            <w:tcW w:w="1556" w:type="dxa"/>
            <w:gridSpan w:val="2"/>
            <w:tcBorders>
              <w:top w:val="single" w:sz="18" w:space="0" w:color="auto"/>
              <w:left w:val="nil"/>
              <w:bottom w:val="nil"/>
              <w:right w:val="nil"/>
            </w:tcBorders>
            <w:shd w:val="clear" w:color="auto" w:fill="auto"/>
            <w:noWrap/>
            <w:vAlign w:val="bottom"/>
            <w:hideMark/>
          </w:tcPr>
          <w:p w14:paraId="598DDFDD" w14:textId="77777777" w:rsidR="003511EE" w:rsidRPr="002E106E" w:rsidRDefault="003511EE" w:rsidP="003511EE">
            <w:pPr>
              <w:rPr>
                <w:rFonts w:eastAsia="Times New Roman"/>
                <w:sz w:val="20"/>
                <w:szCs w:val="22"/>
              </w:rPr>
            </w:pPr>
          </w:p>
        </w:tc>
        <w:tc>
          <w:tcPr>
            <w:tcW w:w="1610" w:type="dxa"/>
            <w:tcBorders>
              <w:top w:val="single" w:sz="18" w:space="0" w:color="auto"/>
              <w:left w:val="nil"/>
              <w:bottom w:val="nil"/>
              <w:right w:val="nil"/>
            </w:tcBorders>
            <w:shd w:val="clear" w:color="auto" w:fill="auto"/>
            <w:noWrap/>
            <w:vAlign w:val="bottom"/>
            <w:hideMark/>
          </w:tcPr>
          <w:p w14:paraId="32D1FB5A" w14:textId="77777777" w:rsidR="003511EE" w:rsidRPr="002E106E" w:rsidRDefault="003511EE" w:rsidP="003511EE">
            <w:pPr>
              <w:rPr>
                <w:rFonts w:eastAsia="Times New Roman"/>
                <w:sz w:val="20"/>
                <w:szCs w:val="22"/>
              </w:rPr>
            </w:pPr>
          </w:p>
        </w:tc>
        <w:tc>
          <w:tcPr>
            <w:tcW w:w="1935" w:type="dxa"/>
            <w:gridSpan w:val="2"/>
            <w:tcBorders>
              <w:top w:val="single" w:sz="18" w:space="0" w:color="auto"/>
              <w:left w:val="nil"/>
              <w:bottom w:val="nil"/>
              <w:right w:val="nil"/>
            </w:tcBorders>
            <w:shd w:val="clear" w:color="auto" w:fill="auto"/>
            <w:noWrap/>
            <w:vAlign w:val="bottom"/>
            <w:hideMark/>
          </w:tcPr>
          <w:p w14:paraId="3CA46BE9" w14:textId="77777777" w:rsidR="003511EE" w:rsidRPr="002E106E" w:rsidRDefault="003511EE" w:rsidP="003511EE">
            <w:pPr>
              <w:rPr>
                <w:rFonts w:eastAsia="Times New Roman"/>
                <w:sz w:val="20"/>
                <w:szCs w:val="22"/>
              </w:rPr>
            </w:pPr>
          </w:p>
        </w:tc>
      </w:tr>
      <w:tr w:rsidR="003511EE" w:rsidRPr="002E106E" w14:paraId="62D7ADCC" w14:textId="77777777" w:rsidTr="003511EE">
        <w:trPr>
          <w:gridAfter w:val="1"/>
          <w:wAfter w:w="1802" w:type="dxa"/>
          <w:trHeight w:val="67"/>
        </w:trPr>
        <w:tc>
          <w:tcPr>
            <w:tcW w:w="8218" w:type="dxa"/>
            <w:gridSpan w:val="3"/>
            <w:tcBorders>
              <w:top w:val="single" w:sz="18" w:space="0" w:color="auto"/>
              <w:left w:val="single" w:sz="18" w:space="0" w:color="auto"/>
              <w:bottom w:val="single" w:sz="18" w:space="0" w:color="auto"/>
              <w:right w:val="single" w:sz="18" w:space="0" w:color="auto"/>
            </w:tcBorders>
            <w:shd w:val="clear" w:color="auto" w:fill="auto"/>
            <w:vAlign w:val="center"/>
            <w:hideMark/>
          </w:tcPr>
          <w:p w14:paraId="65BD13D5" w14:textId="77777777" w:rsidR="003511EE" w:rsidRPr="002E106E" w:rsidRDefault="003511EE" w:rsidP="003511EE">
            <w:pPr>
              <w:jc w:val="center"/>
              <w:rPr>
                <w:rFonts w:eastAsia="Times New Roman"/>
                <w:color w:val="000000"/>
                <w:sz w:val="20"/>
                <w:szCs w:val="22"/>
              </w:rPr>
            </w:pPr>
            <w:r w:rsidRPr="002E106E">
              <w:rPr>
                <w:rFonts w:eastAsia="Times New Roman"/>
                <w:color w:val="000000"/>
                <w:sz w:val="20"/>
                <w:szCs w:val="22"/>
              </w:rPr>
              <w:t>Figure 2: All Contributions to Key Federal Candidates and Parties from all Banks</w:t>
            </w:r>
          </w:p>
        </w:tc>
        <w:tc>
          <w:tcPr>
            <w:tcW w:w="1556" w:type="dxa"/>
            <w:tcBorders>
              <w:top w:val="nil"/>
              <w:left w:val="nil"/>
              <w:bottom w:val="nil"/>
              <w:right w:val="nil"/>
            </w:tcBorders>
            <w:shd w:val="clear" w:color="auto" w:fill="auto"/>
            <w:noWrap/>
            <w:vAlign w:val="bottom"/>
            <w:hideMark/>
          </w:tcPr>
          <w:p w14:paraId="21AEB9EF" w14:textId="77777777" w:rsidR="003511EE" w:rsidRPr="002E106E" w:rsidRDefault="003511EE" w:rsidP="003511EE">
            <w:pPr>
              <w:rPr>
                <w:rFonts w:eastAsia="Times New Roman"/>
                <w:sz w:val="20"/>
                <w:szCs w:val="22"/>
              </w:rPr>
            </w:pPr>
          </w:p>
        </w:tc>
        <w:tc>
          <w:tcPr>
            <w:tcW w:w="1610" w:type="dxa"/>
            <w:gridSpan w:val="2"/>
            <w:tcBorders>
              <w:top w:val="nil"/>
              <w:left w:val="nil"/>
              <w:bottom w:val="nil"/>
              <w:right w:val="nil"/>
            </w:tcBorders>
            <w:shd w:val="clear" w:color="auto" w:fill="auto"/>
            <w:noWrap/>
            <w:vAlign w:val="bottom"/>
            <w:hideMark/>
          </w:tcPr>
          <w:p w14:paraId="471FBA59" w14:textId="77777777" w:rsidR="003511EE" w:rsidRPr="002E106E" w:rsidRDefault="003511EE" w:rsidP="003511EE">
            <w:pPr>
              <w:rPr>
                <w:rFonts w:eastAsia="Times New Roman"/>
                <w:sz w:val="20"/>
                <w:szCs w:val="22"/>
              </w:rPr>
            </w:pPr>
          </w:p>
        </w:tc>
        <w:tc>
          <w:tcPr>
            <w:tcW w:w="1935" w:type="dxa"/>
            <w:gridSpan w:val="3"/>
            <w:tcBorders>
              <w:top w:val="nil"/>
              <w:left w:val="nil"/>
              <w:bottom w:val="nil"/>
              <w:right w:val="nil"/>
            </w:tcBorders>
            <w:shd w:val="clear" w:color="auto" w:fill="auto"/>
            <w:noWrap/>
            <w:vAlign w:val="bottom"/>
            <w:hideMark/>
          </w:tcPr>
          <w:p w14:paraId="273CCED6" w14:textId="77777777" w:rsidR="003511EE" w:rsidRPr="002E106E" w:rsidRDefault="003511EE" w:rsidP="003511EE">
            <w:pPr>
              <w:rPr>
                <w:rFonts w:eastAsia="Times New Roman"/>
                <w:sz w:val="20"/>
                <w:szCs w:val="22"/>
              </w:rPr>
            </w:pPr>
          </w:p>
        </w:tc>
      </w:tr>
    </w:tbl>
    <w:p w14:paraId="073364F2" w14:textId="77777777" w:rsidR="003511EE" w:rsidRDefault="003511EE" w:rsidP="003511EE">
      <w:pPr>
        <w:spacing w:before="120" w:after="120" w:line="480" w:lineRule="auto"/>
        <w:rPr>
          <w:rFonts w:eastAsia="Times New Roman"/>
          <w:color w:val="000000" w:themeColor="text1"/>
          <w:shd w:val="clear" w:color="auto" w:fill="FFFFFF"/>
        </w:rPr>
      </w:pPr>
    </w:p>
    <w:tbl>
      <w:tblPr>
        <w:tblW w:w="15373" w:type="dxa"/>
        <w:tblInd w:w="118" w:type="dxa"/>
        <w:tblLook w:val="04A0" w:firstRow="1" w:lastRow="0" w:firstColumn="1" w:lastColumn="0" w:noHBand="0" w:noVBand="1"/>
      </w:tblPr>
      <w:tblGrid>
        <w:gridCol w:w="4887"/>
        <w:gridCol w:w="1840"/>
        <w:gridCol w:w="1590"/>
        <w:gridCol w:w="1888"/>
        <w:gridCol w:w="1590"/>
        <w:gridCol w:w="1603"/>
        <w:gridCol w:w="1975"/>
      </w:tblGrid>
      <w:tr w:rsidR="0093505C" w:rsidRPr="003A3EC0" w14:paraId="101498B9" w14:textId="77777777" w:rsidTr="00C655F9">
        <w:trPr>
          <w:trHeight w:val="157"/>
        </w:trPr>
        <w:tc>
          <w:tcPr>
            <w:tcW w:w="4883" w:type="dxa"/>
            <w:vMerge w:val="restart"/>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59B458BA"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lastRenderedPageBreak/>
              <w:t>Recipient</w:t>
            </w:r>
          </w:p>
        </w:tc>
        <w:tc>
          <w:tcPr>
            <w:tcW w:w="8504" w:type="dxa"/>
            <w:gridSpan w:val="5"/>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76BCB5FA"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Year</w:t>
            </w:r>
          </w:p>
        </w:tc>
        <w:tc>
          <w:tcPr>
            <w:tcW w:w="1973" w:type="dxa"/>
            <w:vMerge w:val="restart"/>
            <w:tcBorders>
              <w:top w:val="single" w:sz="18" w:space="0" w:color="auto"/>
              <w:left w:val="single" w:sz="18" w:space="0" w:color="auto"/>
              <w:bottom w:val="single" w:sz="8" w:space="0" w:color="000000"/>
              <w:right w:val="single" w:sz="18" w:space="0" w:color="auto"/>
            </w:tcBorders>
            <w:shd w:val="clear" w:color="auto" w:fill="auto"/>
            <w:noWrap/>
            <w:vAlign w:val="center"/>
            <w:hideMark/>
          </w:tcPr>
          <w:p w14:paraId="409E32EE"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Total ($)</w:t>
            </w:r>
          </w:p>
        </w:tc>
      </w:tr>
      <w:tr w:rsidR="0093505C" w:rsidRPr="003A3EC0" w14:paraId="77808C87" w14:textId="77777777" w:rsidTr="00C655F9">
        <w:trPr>
          <w:trHeight w:val="168"/>
        </w:trPr>
        <w:tc>
          <w:tcPr>
            <w:tcW w:w="4883" w:type="dxa"/>
            <w:vMerge/>
            <w:tcBorders>
              <w:top w:val="single" w:sz="8" w:space="0" w:color="000000"/>
              <w:left w:val="single" w:sz="18" w:space="0" w:color="auto"/>
              <w:bottom w:val="single" w:sz="18" w:space="0" w:color="auto"/>
              <w:right w:val="single" w:sz="18" w:space="0" w:color="auto"/>
            </w:tcBorders>
            <w:vAlign w:val="center"/>
            <w:hideMark/>
          </w:tcPr>
          <w:p w14:paraId="0133B6E5" w14:textId="77777777" w:rsidR="0093505C" w:rsidRPr="003A3EC0" w:rsidRDefault="0093505C" w:rsidP="00C655F9">
            <w:pPr>
              <w:rPr>
                <w:rFonts w:eastAsia="Times New Roman"/>
                <w:color w:val="000000"/>
                <w:sz w:val="20"/>
                <w:szCs w:val="22"/>
              </w:rPr>
            </w:pPr>
          </w:p>
        </w:tc>
        <w:tc>
          <w:tcPr>
            <w:tcW w:w="1838" w:type="dxa"/>
            <w:tcBorders>
              <w:top w:val="nil"/>
              <w:left w:val="single" w:sz="18" w:space="0" w:color="auto"/>
              <w:bottom w:val="single" w:sz="18" w:space="0" w:color="auto"/>
              <w:right w:val="single" w:sz="4" w:space="0" w:color="auto"/>
            </w:tcBorders>
            <w:shd w:val="clear" w:color="auto" w:fill="auto"/>
            <w:noWrap/>
            <w:vAlign w:val="center"/>
            <w:hideMark/>
          </w:tcPr>
          <w:p w14:paraId="37FC1FD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2008 ($)</w:t>
            </w:r>
          </w:p>
        </w:tc>
        <w:tc>
          <w:tcPr>
            <w:tcW w:w="1589" w:type="dxa"/>
            <w:tcBorders>
              <w:top w:val="nil"/>
              <w:left w:val="nil"/>
              <w:bottom w:val="single" w:sz="18" w:space="0" w:color="auto"/>
              <w:right w:val="single" w:sz="4" w:space="0" w:color="auto"/>
            </w:tcBorders>
            <w:shd w:val="clear" w:color="auto" w:fill="auto"/>
            <w:noWrap/>
            <w:vAlign w:val="center"/>
            <w:hideMark/>
          </w:tcPr>
          <w:p w14:paraId="5E5D90B5"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2010 ($)</w:t>
            </w:r>
          </w:p>
        </w:tc>
        <w:tc>
          <w:tcPr>
            <w:tcW w:w="1886" w:type="dxa"/>
            <w:tcBorders>
              <w:top w:val="nil"/>
              <w:left w:val="nil"/>
              <w:bottom w:val="single" w:sz="18" w:space="0" w:color="auto"/>
              <w:right w:val="single" w:sz="4" w:space="0" w:color="auto"/>
            </w:tcBorders>
            <w:shd w:val="clear" w:color="auto" w:fill="auto"/>
            <w:noWrap/>
            <w:vAlign w:val="center"/>
            <w:hideMark/>
          </w:tcPr>
          <w:p w14:paraId="468557C1"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2012 ($)</w:t>
            </w:r>
          </w:p>
        </w:tc>
        <w:tc>
          <w:tcPr>
            <w:tcW w:w="1589" w:type="dxa"/>
            <w:tcBorders>
              <w:top w:val="nil"/>
              <w:left w:val="nil"/>
              <w:bottom w:val="single" w:sz="18" w:space="0" w:color="auto"/>
              <w:right w:val="single" w:sz="4" w:space="0" w:color="auto"/>
            </w:tcBorders>
            <w:shd w:val="clear" w:color="auto" w:fill="auto"/>
            <w:noWrap/>
            <w:vAlign w:val="center"/>
            <w:hideMark/>
          </w:tcPr>
          <w:p w14:paraId="0484657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2014 ($)</w:t>
            </w:r>
          </w:p>
        </w:tc>
        <w:tc>
          <w:tcPr>
            <w:tcW w:w="1602" w:type="dxa"/>
            <w:tcBorders>
              <w:top w:val="nil"/>
              <w:left w:val="nil"/>
              <w:bottom w:val="single" w:sz="18" w:space="0" w:color="auto"/>
              <w:right w:val="single" w:sz="18" w:space="0" w:color="auto"/>
            </w:tcBorders>
            <w:shd w:val="clear" w:color="auto" w:fill="auto"/>
            <w:noWrap/>
            <w:vAlign w:val="center"/>
            <w:hideMark/>
          </w:tcPr>
          <w:p w14:paraId="6634BA8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2016 ($)</w:t>
            </w:r>
          </w:p>
        </w:tc>
        <w:tc>
          <w:tcPr>
            <w:tcW w:w="1973" w:type="dxa"/>
            <w:vMerge/>
            <w:tcBorders>
              <w:top w:val="single" w:sz="8" w:space="0" w:color="auto"/>
              <w:left w:val="single" w:sz="18" w:space="0" w:color="auto"/>
              <w:bottom w:val="single" w:sz="18" w:space="0" w:color="auto"/>
              <w:right w:val="single" w:sz="18" w:space="0" w:color="auto"/>
            </w:tcBorders>
            <w:vAlign w:val="center"/>
            <w:hideMark/>
          </w:tcPr>
          <w:p w14:paraId="0FE5A1E5" w14:textId="77777777" w:rsidR="0093505C" w:rsidRPr="003A3EC0" w:rsidRDefault="0093505C" w:rsidP="00C655F9">
            <w:pPr>
              <w:rPr>
                <w:rFonts w:eastAsia="Times New Roman"/>
                <w:color w:val="000000"/>
                <w:sz w:val="20"/>
                <w:szCs w:val="22"/>
              </w:rPr>
            </w:pPr>
          </w:p>
        </w:tc>
      </w:tr>
      <w:tr w:rsidR="0093505C" w:rsidRPr="003A3EC0" w14:paraId="146D61AE" w14:textId="77777777" w:rsidTr="00C655F9">
        <w:trPr>
          <w:trHeight w:val="168"/>
        </w:trPr>
        <w:tc>
          <w:tcPr>
            <w:tcW w:w="4883" w:type="dxa"/>
            <w:tcBorders>
              <w:top w:val="single" w:sz="18" w:space="0" w:color="auto"/>
              <w:left w:val="single" w:sz="18" w:space="0" w:color="auto"/>
              <w:bottom w:val="single" w:sz="4" w:space="0" w:color="auto"/>
              <w:right w:val="single" w:sz="18" w:space="0" w:color="auto"/>
            </w:tcBorders>
            <w:shd w:val="clear" w:color="auto" w:fill="auto"/>
            <w:noWrap/>
            <w:vAlign w:val="center"/>
            <w:hideMark/>
          </w:tcPr>
          <w:p w14:paraId="199C1C0B"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Pres. Barack Obama</w:t>
            </w:r>
          </w:p>
        </w:tc>
        <w:tc>
          <w:tcPr>
            <w:tcW w:w="1838"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14:paraId="14EC955C"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5,114,805.00 </w:t>
            </w:r>
          </w:p>
        </w:tc>
        <w:tc>
          <w:tcPr>
            <w:tcW w:w="1589" w:type="dxa"/>
            <w:tcBorders>
              <w:top w:val="single" w:sz="18" w:space="0" w:color="auto"/>
              <w:left w:val="nil"/>
              <w:bottom w:val="single" w:sz="4" w:space="0" w:color="auto"/>
              <w:right w:val="single" w:sz="4" w:space="0" w:color="auto"/>
            </w:tcBorders>
            <w:shd w:val="clear" w:color="auto" w:fill="auto"/>
            <w:noWrap/>
            <w:vAlign w:val="center"/>
            <w:hideMark/>
          </w:tcPr>
          <w:p w14:paraId="532AA936"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single" w:sz="18" w:space="0" w:color="auto"/>
              <w:left w:val="nil"/>
              <w:bottom w:val="single" w:sz="4" w:space="0" w:color="auto"/>
              <w:right w:val="single" w:sz="4" w:space="0" w:color="auto"/>
            </w:tcBorders>
            <w:shd w:val="clear" w:color="auto" w:fill="auto"/>
            <w:noWrap/>
            <w:vAlign w:val="center"/>
            <w:hideMark/>
          </w:tcPr>
          <w:p w14:paraId="26AA5EB3"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1,871,964.00 </w:t>
            </w:r>
          </w:p>
        </w:tc>
        <w:tc>
          <w:tcPr>
            <w:tcW w:w="1589" w:type="dxa"/>
            <w:tcBorders>
              <w:top w:val="single" w:sz="18" w:space="0" w:color="auto"/>
              <w:left w:val="nil"/>
              <w:bottom w:val="single" w:sz="4" w:space="0" w:color="auto"/>
              <w:right w:val="single" w:sz="4" w:space="0" w:color="auto"/>
            </w:tcBorders>
            <w:shd w:val="clear" w:color="auto" w:fill="auto"/>
            <w:noWrap/>
            <w:vAlign w:val="center"/>
            <w:hideMark/>
          </w:tcPr>
          <w:p w14:paraId="70FFC9F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1,157.00 </w:t>
            </w:r>
          </w:p>
        </w:tc>
        <w:tc>
          <w:tcPr>
            <w:tcW w:w="1602" w:type="dxa"/>
            <w:tcBorders>
              <w:top w:val="single" w:sz="18" w:space="0" w:color="auto"/>
              <w:left w:val="nil"/>
              <w:bottom w:val="single" w:sz="4" w:space="0" w:color="auto"/>
              <w:right w:val="single" w:sz="18" w:space="0" w:color="auto"/>
            </w:tcBorders>
            <w:shd w:val="clear" w:color="auto" w:fill="auto"/>
            <w:noWrap/>
            <w:vAlign w:val="center"/>
            <w:hideMark/>
          </w:tcPr>
          <w:p w14:paraId="1FF34FB6"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14,755.00 </w:t>
            </w:r>
          </w:p>
        </w:tc>
        <w:tc>
          <w:tcPr>
            <w:tcW w:w="1973" w:type="dxa"/>
            <w:tcBorders>
              <w:top w:val="single" w:sz="18" w:space="0" w:color="auto"/>
              <w:left w:val="single" w:sz="18" w:space="0" w:color="auto"/>
              <w:bottom w:val="single" w:sz="8" w:space="0" w:color="auto"/>
              <w:right w:val="single" w:sz="18" w:space="0" w:color="auto"/>
            </w:tcBorders>
            <w:shd w:val="clear" w:color="auto" w:fill="auto"/>
            <w:noWrap/>
            <w:vAlign w:val="center"/>
            <w:hideMark/>
          </w:tcPr>
          <w:p w14:paraId="5445CA43"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7,002,681.00 </w:t>
            </w:r>
          </w:p>
        </w:tc>
      </w:tr>
      <w:tr w:rsidR="0093505C" w:rsidRPr="003A3EC0" w14:paraId="4D6C910C"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434914EC"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Pres. Donald Trump</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65B46AD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557484EA"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single" w:sz="4" w:space="0" w:color="auto"/>
              <w:right w:val="single" w:sz="4" w:space="0" w:color="auto"/>
            </w:tcBorders>
            <w:shd w:val="clear" w:color="auto" w:fill="auto"/>
            <w:noWrap/>
            <w:vAlign w:val="center"/>
            <w:hideMark/>
          </w:tcPr>
          <w:p w14:paraId="721BDCAC"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31EDA041"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0429BB81"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302,038.00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500AE7D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302,038.00 </w:t>
            </w:r>
          </w:p>
        </w:tc>
      </w:tr>
      <w:tr w:rsidR="0093505C" w:rsidRPr="003A3EC0" w14:paraId="48976BBF"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59055BD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Rep. &amp; Sen. Mark Kirk (R-IL)</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3DA02E5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112,300.00 </w:t>
            </w:r>
          </w:p>
        </w:tc>
        <w:tc>
          <w:tcPr>
            <w:tcW w:w="1589" w:type="dxa"/>
            <w:tcBorders>
              <w:top w:val="nil"/>
              <w:left w:val="nil"/>
              <w:bottom w:val="single" w:sz="4" w:space="0" w:color="auto"/>
              <w:right w:val="single" w:sz="4" w:space="0" w:color="auto"/>
            </w:tcBorders>
            <w:shd w:val="clear" w:color="auto" w:fill="auto"/>
            <w:noWrap/>
            <w:vAlign w:val="center"/>
            <w:hideMark/>
          </w:tcPr>
          <w:p w14:paraId="451E1858"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204,135.00 </w:t>
            </w:r>
          </w:p>
        </w:tc>
        <w:tc>
          <w:tcPr>
            <w:tcW w:w="1886" w:type="dxa"/>
            <w:tcBorders>
              <w:top w:val="nil"/>
              <w:left w:val="nil"/>
              <w:bottom w:val="single" w:sz="4" w:space="0" w:color="auto"/>
              <w:right w:val="single" w:sz="4" w:space="0" w:color="auto"/>
            </w:tcBorders>
            <w:shd w:val="clear" w:color="auto" w:fill="auto"/>
            <w:noWrap/>
            <w:vAlign w:val="center"/>
            <w:hideMark/>
          </w:tcPr>
          <w:p w14:paraId="2E98BAEA"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8,000.00 </w:t>
            </w:r>
          </w:p>
        </w:tc>
        <w:tc>
          <w:tcPr>
            <w:tcW w:w="1589" w:type="dxa"/>
            <w:tcBorders>
              <w:top w:val="nil"/>
              <w:left w:val="nil"/>
              <w:bottom w:val="single" w:sz="4" w:space="0" w:color="auto"/>
              <w:right w:val="single" w:sz="4" w:space="0" w:color="auto"/>
            </w:tcBorders>
            <w:shd w:val="clear" w:color="auto" w:fill="auto"/>
            <w:noWrap/>
            <w:vAlign w:val="center"/>
            <w:hideMark/>
          </w:tcPr>
          <w:p w14:paraId="34477FC5"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51,150.00 </w:t>
            </w:r>
          </w:p>
        </w:tc>
        <w:tc>
          <w:tcPr>
            <w:tcW w:w="1602" w:type="dxa"/>
            <w:tcBorders>
              <w:top w:val="nil"/>
              <w:left w:val="nil"/>
              <w:bottom w:val="single" w:sz="4" w:space="0" w:color="auto"/>
              <w:right w:val="single" w:sz="18" w:space="0" w:color="auto"/>
            </w:tcBorders>
            <w:shd w:val="clear" w:color="auto" w:fill="auto"/>
            <w:noWrap/>
            <w:vAlign w:val="center"/>
            <w:hideMark/>
          </w:tcPr>
          <w:p w14:paraId="35FD7D76"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111,400.00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58C2E9F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486,985.00 </w:t>
            </w:r>
          </w:p>
        </w:tc>
      </w:tr>
      <w:tr w:rsidR="0093505C" w:rsidRPr="003A3EC0" w14:paraId="17558FD0"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740D5A3F"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Rep. Aaron </w:t>
            </w:r>
            <w:proofErr w:type="spellStart"/>
            <w:r w:rsidRPr="003A3EC0">
              <w:rPr>
                <w:rFonts w:eastAsia="Times New Roman"/>
                <w:color w:val="000000"/>
                <w:sz w:val="20"/>
                <w:szCs w:val="22"/>
              </w:rPr>
              <w:t>Schock</w:t>
            </w:r>
            <w:proofErr w:type="spellEnd"/>
            <w:r w:rsidRPr="003A3EC0">
              <w:rPr>
                <w:rFonts w:eastAsia="Times New Roman"/>
                <w:color w:val="000000"/>
                <w:sz w:val="20"/>
                <w:szCs w:val="22"/>
              </w:rPr>
              <w:t xml:space="preserve"> (R-IL)</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3F4C174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9,250.00 </w:t>
            </w:r>
          </w:p>
        </w:tc>
        <w:tc>
          <w:tcPr>
            <w:tcW w:w="1589" w:type="dxa"/>
            <w:tcBorders>
              <w:top w:val="nil"/>
              <w:left w:val="nil"/>
              <w:bottom w:val="single" w:sz="4" w:space="0" w:color="auto"/>
              <w:right w:val="single" w:sz="4" w:space="0" w:color="auto"/>
            </w:tcBorders>
            <w:shd w:val="clear" w:color="auto" w:fill="auto"/>
            <w:noWrap/>
            <w:vAlign w:val="center"/>
            <w:hideMark/>
          </w:tcPr>
          <w:p w14:paraId="6524CF89"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14,200.00 </w:t>
            </w:r>
          </w:p>
        </w:tc>
        <w:tc>
          <w:tcPr>
            <w:tcW w:w="1886" w:type="dxa"/>
            <w:tcBorders>
              <w:top w:val="nil"/>
              <w:left w:val="nil"/>
              <w:bottom w:val="single" w:sz="4" w:space="0" w:color="auto"/>
              <w:right w:val="single" w:sz="4" w:space="0" w:color="auto"/>
            </w:tcBorders>
            <w:shd w:val="clear" w:color="auto" w:fill="auto"/>
            <w:noWrap/>
            <w:vAlign w:val="center"/>
            <w:hideMark/>
          </w:tcPr>
          <w:p w14:paraId="503A9A1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57,000.00 </w:t>
            </w:r>
          </w:p>
        </w:tc>
        <w:tc>
          <w:tcPr>
            <w:tcW w:w="1589" w:type="dxa"/>
            <w:tcBorders>
              <w:top w:val="nil"/>
              <w:left w:val="nil"/>
              <w:bottom w:val="single" w:sz="4" w:space="0" w:color="auto"/>
              <w:right w:val="single" w:sz="4" w:space="0" w:color="auto"/>
            </w:tcBorders>
            <w:shd w:val="clear" w:color="auto" w:fill="auto"/>
            <w:noWrap/>
            <w:vAlign w:val="center"/>
            <w:hideMark/>
          </w:tcPr>
          <w:p w14:paraId="7335CCE6"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77,000.00 </w:t>
            </w:r>
          </w:p>
        </w:tc>
        <w:tc>
          <w:tcPr>
            <w:tcW w:w="1602" w:type="dxa"/>
            <w:tcBorders>
              <w:top w:val="nil"/>
              <w:left w:val="nil"/>
              <w:bottom w:val="single" w:sz="4" w:space="0" w:color="auto"/>
              <w:right w:val="single" w:sz="18" w:space="0" w:color="auto"/>
            </w:tcBorders>
            <w:shd w:val="clear" w:color="auto" w:fill="auto"/>
            <w:noWrap/>
            <w:vAlign w:val="center"/>
            <w:hideMark/>
          </w:tcPr>
          <w:p w14:paraId="7202996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7,600.00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68C2E199"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165,050.00 </w:t>
            </w:r>
          </w:p>
        </w:tc>
      </w:tr>
      <w:tr w:rsidR="0093505C" w:rsidRPr="003A3EC0" w14:paraId="57429D9D"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487AE14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Rep. Bill 'Bobby' Schilling (R-IL)</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2D20210E"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44A0D088"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2,050.00 </w:t>
            </w:r>
          </w:p>
        </w:tc>
        <w:tc>
          <w:tcPr>
            <w:tcW w:w="1886" w:type="dxa"/>
            <w:tcBorders>
              <w:top w:val="nil"/>
              <w:left w:val="nil"/>
              <w:bottom w:val="single" w:sz="4" w:space="0" w:color="auto"/>
              <w:right w:val="single" w:sz="4" w:space="0" w:color="auto"/>
            </w:tcBorders>
            <w:shd w:val="clear" w:color="auto" w:fill="auto"/>
            <w:noWrap/>
            <w:vAlign w:val="center"/>
            <w:hideMark/>
          </w:tcPr>
          <w:p w14:paraId="686CBEF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19,900.00 </w:t>
            </w:r>
          </w:p>
        </w:tc>
        <w:tc>
          <w:tcPr>
            <w:tcW w:w="1589" w:type="dxa"/>
            <w:tcBorders>
              <w:top w:val="nil"/>
              <w:left w:val="nil"/>
              <w:bottom w:val="single" w:sz="4" w:space="0" w:color="auto"/>
              <w:right w:val="single" w:sz="4" w:space="0" w:color="auto"/>
            </w:tcBorders>
            <w:shd w:val="clear" w:color="auto" w:fill="auto"/>
            <w:noWrap/>
            <w:vAlign w:val="center"/>
            <w:hideMark/>
          </w:tcPr>
          <w:p w14:paraId="2EE696C5"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1,250.00 </w:t>
            </w:r>
          </w:p>
        </w:tc>
        <w:tc>
          <w:tcPr>
            <w:tcW w:w="1602" w:type="dxa"/>
            <w:tcBorders>
              <w:top w:val="nil"/>
              <w:left w:val="nil"/>
              <w:bottom w:val="single" w:sz="4" w:space="0" w:color="auto"/>
              <w:right w:val="single" w:sz="18" w:space="0" w:color="auto"/>
            </w:tcBorders>
            <w:shd w:val="clear" w:color="auto" w:fill="auto"/>
            <w:noWrap/>
            <w:vAlign w:val="center"/>
            <w:hideMark/>
          </w:tcPr>
          <w:p w14:paraId="5F32CE45"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3B200A9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23,200.00 </w:t>
            </w:r>
          </w:p>
        </w:tc>
      </w:tr>
      <w:tr w:rsidR="0093505C" w:rsidRPr="003A3EC0" w14:paraId="0FE87720"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31A585AC"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Rep. Darin LaHood (R-IL)</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3605F811"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1E0A833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single" w:sz="4" w:space="0" w:color="auto"/>
              <w:right w:val="single" w:sz="4" w:space="0" w:color="auto"/>
            </w:tcBorders>
            <w:shd w:val="clear" w:color="auto" w:fill="auto"/>
            <w:noWrap/>
            <w:vAlign w:val="center"/>
            <w:hideMark/>
          </w:tcPr>
          <w:p w14:paraId="1457883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7D10FC78"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0FB26FAC"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18,350.00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4B72D88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18,350.00 </w:t>
            </w:r>
          </w:p>
        </w:tc>
      </w:tr>
      <w:tr w:rsidR="0093505C" w:rsidRPr="003A3EC0" w14:paraId="14CA5187"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642ECB2F"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Rep. David Loebsack (D-IA)</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7235ABA1"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1,250.00 </w:t>
            </w:r>
          </w:p>
        </w:tc>
        <w:tc>
          <w:tcPr>
            <w:tcW w:w="1589" w:type="dxa"/>
            <w:tcBorders>
              <w:top w:val="nil"/>
              <w:left w:val="nil"/>
              <w:bottom w:val="single" w:sz="4" w:space="0" w:color="auto"/>
              <w:right w:val="single" w:sz="4" w:space="0" w:color="auto"/>
            </w:tcBorders>
            <w:shd w:val="clear" w:color="auto" w:fill="auto"/>
            <w:noWrap/>
            <w:vAlign w:val="center"/>
            <w:hideMark/>
          </w:tcPr>
          <w:p w14:paraId="10062C5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1,000.00 </w:t>
            </w:r>
          </w:p>
        </w:tc>
        <w:tc>
          <w:tcPr>
            <w:tcW w:w="1886" w:type="dxa"/>
            <w:tcBorders>
              <w:top w:val="nil"/>
              <w:left w:val="nil"/>
              <w:bottom w:val="single" w:sz="4" w:space="0" w:color="auto"/>
              <w:right w:val="single" w:sz="4" w:space="0" w:color="auto"/>
            </w:tcBorders>
            <w:shd w:val="clear" w:color="auto" w:fill="auto"/>
            <w:noWrap/>
            <w:vAlign w:val="center"/>
            <w:hideMark/>
          </w:tcPr>
          <w:p w14:paraId="57E09C6A"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6,250.00 </w:t>
            </w:r>
          </w:p>
        </w:tc>
        <w:tc>
          <w:tcPr>
            <w:tcW w:w="1589" w:type="dxa"/>
            <w:tcBorders>
              <w:top w:val="nil"/>
              <w:left w:val="nil"/>
              <w:bottom w:val="single" w:sz="4" w:space="0" w:color="auto"/>
              <w:right w:val="single" w:sz="4" w:space="0" w:color="auto"/>
            </w:tcBorders>
            <w:shd w:val="clear" w:color="auto" w:fill="auto"/>
            <w:noWrap/>
            <w:vAlign w:val="center"/>
            <w:hideMark/>
          </w:tcPr>
          <w:p w14:paraId="5EDD63E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11,550.00 </w:t>
            </w:r>
          </w:p>
        </w:tc>
        <w:tc>
          <w:tcPr>
            <w:tcW w:w="1602" w:type="dxa"/>
            <w:tcBorders>
              <w:top w:val="nil"/>
              <w:left w:val="nil"/>
              <w:bottom w:val="single" w:sz="4" w:space="0" w:color="auto"/>
              <w:right w:val="single" w:sz="18" w:space="0" w:color="auto"/>
            </w:tcBorders>
            <w:shd w:val="clear" w:color="auto" w:fill="auto"/>
            <w:noWrap/>
            <w:vAlign w:val="center"/>
            <w:hideMark/>
          </w:tcPr>
          <w:p w14:paraId="6E4F57A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11,703.00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74E1C833"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31,753.00 </w:t>
            </w:r>
          </w:p>
        </w:tc>
      </w:tr>
      <w:tr w:rsidR="0093505C" w:rsidRPr="003A3EC0" w14:paraId="6CF2A553"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30A66B68"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Rep. David Young (R-IA)</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7B733391"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0D8E4A2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single" w:sz="4" w:space="0" w:color="auto"/>
              <w:right w:val="single" w:sz="4" w:space="0" w:color="auto"/>
            </w:tcBorders>
            <w:shd w:val="clear" w:color="auto" w:fill="auto"/>
            <w:noWrap/>
            <w:vAlign w:val="center"/>
            <w:hideMark/>
          </w:tcPr>
          <w:p w14:paraId="26BE5843"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6F4CC36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38,500.00 </w:t>
            </w:r>
          </w:p>
        </w:tc>
        <w:tc>
          <w:tcPr>
            <w:tcW w:w="1602" w:type="dxa"/>
            <w:tcBorders>
              <w:top w:val="nil"/>
              <w:left w:val="nil"/>
              <w:bottom w:val="single" w:sz="4" w:space="0" w:color="auto"/>
              <w:right w:val="single" w:sz="18" w:space="0" w:color="auto"/>
            </w:tcBorders>
            <w:shd w:val="clear" w:color="auto" w:fill="auto"/>
            <w:noWrap/>
            <w:vAlign w:val="center"/>
            <w:hideMark/>
          </w:tcPr>
          <w:p w14:paraId="6EF02D3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39,540.00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0F02794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78,040.00 </w:t>
            </w:r>
          </w:p>
        </w:tc>
      </w:tr>
      <w:tr w:rsidR="0093505C" w:rsidRPr="003A3EC0" w14:paraId="0B5ACED9"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33BD64E1"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Rep. Earl Pomeroy (D-ND)</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03D3CBCE"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45,725.00 </w:t>
            </w:r>
          </w:p>
        </w:tc>
        <w:tc>
          <w:tcPr>
            <w:tcW w:w="1589" w:type="dxa"/>
            <w:tcBorders>
              <w:top w:val="nil"/>
              <w:left w:val="nil"/>
              <w:bottom w:val="single" w:sz="4" w:space="0" w:color="auto"/>
              <w:right w:val="single" w:sz="4" w:space="0" w:color="auto"/>
            </w:tcBorders>
            <w:shd w:val="clear" w:color="auto" w:fill="auto"/>
            <w:noWrap/>
            <w:vAlign w:val="center"/>
            <w:hideMark/>
          </w:tcPr>
          <w:p w14:paraId="6F3E5CEC"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21,500.00 </w:t>
            </w:r>
          </w:p>
        </w:tc>
        <w:tc>
          <w:tcPr>
            <w:tcW w:w="1886" w:type="dxa"/>
            <w:tcBorders>
              <w:top w:val="nil"/>
              <w:left w:val="nil"/>
              <w:bottom w:val="single" w:sz="4" w:space="0" w:color="auto"/>
              <w:right w:val="single" w:sz="4" w:space="0" w:color="auto"/>
            </w:tcBorders>
            <w:shd w:val="clear" w:color="auto" w:fill="auto"/>
            <w:noWrap/>
            <w:vAlign w:val="center"/>
            <w:hideMark/>
          </w:tcPr>
          <w:p w14:paraId="467FC7B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2F1C91D1"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7612C176"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4894B118"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67,225.00 </w:t>
            </w:r>
          </w:p>
        </w:tc>
      </w:tr>
      <w:tr w:rsidR="0093505C" w:rsidRPr="003A3EC0" w14:paraId="777C041D"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35BE083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Rep. John Shimkus (R-IL)</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564EE8D8"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14,500.00 </w:t>
            </w:r>
          </w:p>
        </w:tc>
        <w:tc>
          <w:tcPr>
            <w:tcW w:w="1589" w:type="dxa"/>
            <w:tcBorders>
              <w:top w:val="nil"/>
              <w:left w:val="nil"/>
              <w:bottom w:val="single" w:sz="4" w:space="0" w:color="auto"/>
              <w:right w:val="single" w:sz="4" w:space="0" w:color="auto"/>
            </w:tcBorders>
            <w:shd w:val="clear" w:color="auto" w:fill="auto"/>
            <w:noWrap/>
            <w:vAlign w:val="center"/>
            <w:hideMark/>
          </w:tcPr>
          <w:p w14:paraId="2C479AC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7,400.00 </w:t>
            </w:r>
          </w:p>
        </w:tc>
        <w:tc>
          <w:tcPr>
            <w:tcW w:w="1886" w:type="dxa"/>
            <w:tcBorders>
              <w:top w:val="nil"/>
              <w:left w:val="nil"/>
              <w:bottom w:val="single" w:sz="4" w:space="0" w:color="auto"/>
              <w:right w:val="single" w:sz="4" w:space="0" w:color="auto"/>
            </w:tcBorders>
            <w:shd w:val="clear" w:color="auto" w:fill="auto"/>
            <w:noWrap/>
            <w:vAlign w:val="center"/>
            <w:hideMark/>
          </w:tcPr>
          <w:p w14:paraId="5208DAB8"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19,240.00 </w:t>
            </w:r>
          </w:p>
        </w:tc>
        <w:tc>
          <w:tcPr>
            <w:tcW w:w="1589" w:type="dxa"/>
            <w:tcBorders>
              <w:top w:val="nil"/>
              <w:left w:val="nil"/>
              <w:bottom w:val="single" w:sz="4" w:space="0" w:color="auto"/>
              <w:right w:val="single" w:sz="4" w:space="0" w:color="auto"/>
            </w:tcBorders>
            <w:shd w:val="clear" w:color="auto" w:fill="auto"/>
            <w:noWrap/>
            <w:vAlign w:val="center"/>
            <w:hideMark/>
          </w:tcPr>
          <w:p w14:paraId="38BBA14E"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16,000.00 </w:t>
            </w:r>
          </w:p>
        </w:tc>
        <w:tc>
          <w:tcPr>
            <w:tcW w:w="1602" w:type="dxa"/>
            <w:tcBorders>
              <w:top w:val="nil"/>
              <w:left w:val="nil"/>
              <w:bottom w:val="single" w:sz="4" w:space="0" w:color="auto"/>
              <w:right w:val="single" w:sz="18" w:space="0" w:color="auto"/>
            </w:tcBorders>
            <w:shd w:val="clear" w:color="auto" w:fill="auto"/>
            <w:noWrap/>
            <w:vAlign w:val="center"/>
            <w:hideMark/>
          </w:tcPr>
          <w:p w14:paraId="11280CB9"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26,000.00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487CD173"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83,140.00 </w:t>
            </w:r>
          </w:p>
        </w:tc>
      </w:tr>
      <w:tr w:rsidR="0093505C" w:rsidRPr="003A3EC0" w14:paraId="65FD70F6"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6BB6B67B"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Rep. Kevin Cramer (R-ND)</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5B8386E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nil"/>
              <w:right w:val="single" w:sz="4" w:space="0" w:color="auto"/>
            </w:tcBorders>
            <w:shd w:val="clear" w:color="auto" w:fill="auto"/>
            <w:noWrap/>
            <w:vAlign w:val="center"/>
            <w:hideMark/>
          </w:tcPr>
          <w:p w14:paraId="5FDABC8E"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nil"/>
              <w:right w:val="single" w:sz="4" w:space="0" w:color="auto"/>
            </w:tcBorders>
            <w:shd w:val="clear" w:color="auto" w:fill="auto"/>
            <w:noWrap/>
            <w:vAlign w:val="center"/>
            <w:hideMark/>
          </w:tcPr>
          <w:p w14:paraId="65808AB8"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3,000.00 </w:t>
            </w:r>
          </w:p>
        </w:tc>
        <w:tc>
          <w:tcPr>
            <w:tcW w:w="1589" w:type="dxa"/>
            <w:tcBorders>
              <w:top w:val="nil"/>
              <w:left w:val="nil"/>
              <w:bottom w:val="single" w:sz="4" w:space="0" w:color="auto"/>
              <w:right w:val="single" w:sz="4" w:space="0" w:color="auto"/>
            </w:tcBorders>
            <w:shd w:val="clear" w:color="auto" w:fill="auto"/>
            <w:noWrap/>
            <w:vAlign w:val="center"/>
            <w:hideMark/>
          </w:tcPr>
          <w:p w14:paraId="0F56ADB5"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5,000.00 </w:t>
            </w:r>
          </w:p>
        </w:tc>
        <w:tc>
          <w:tcPr>
            <w:tcW w:w="1602" w:type="dxa"/>
            <w:tcBorders>
              <w:top w:val="nil"/>
              <w:left w:val="nil"/>
              <w:bottom w:val="nil"/>
              <w:right w:val="single" w:sz="18" w:space="0" w:color="auto"/>
            </w:tcBorders>
            <w:shd w:val="clear" w:color="auto" w:fill="auto"/>
            <w:noWrap/>
            <w:vAlign w:val="center"/>
            <w:hideMark/>
          </w:tcPr>
          <w:p w14:paraId="0B52ABB5"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16,000.00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7D92060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24,000.00 </w:t>
            </w:r>
          </w:p>
        </w:tc>
      </w:tr>
      <w:tr w:rsidR="0093505C" w:rsidRPr="003A3EC0" w14:paraId="6EC7DAD6"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46E37F7C"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Rep. Kristi </w:t>
            </w:r>
            <w:proofErr w:type="spellStart"/>
            <w:r w:rsidRPr="003A3EC0">
              <w:rPr>
                <w:rFonts w:eastAsia="Times New Roman"/>
                <w:color w:val="000000"/>
                <w:sz w:val="20"/>
                <w:szCs w:val="22"/>
              </w:rPr>
              <w:t>Noem</w:t>
            </w:r>
            <w:proofErr w:type="spellEnd"/>
            <w:r w:rsidRPr="003A3EC0">
              <w:rPr>
                <w:rFonts w:eastAsia="Times New Roman"/>
                <w:color w:val="000000"/>
                <w:sz w:val="20"/>
                <w:szCs w:val="22"/>
              </w:rPr>
              <w:t xml:space="preserve"> (R-SD)</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209E8407"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single" w:sz="4" w:space="0" w:color="auto"/>
              <w:left w:val="nil"/>
              <w:bottom w:val="single" w:sz="4" w:space="0" w:color="auto"/>
              <w:right w:val="single" w:sz="4" w:space="0" w:color="auto"/>
            </w:tcBorders>
            <w:shd w:val="clear" w:color="auto" w:fill="auto"/>
            <w:noWrap/>
            <w:vAlign w:val="center"/>
            <w:hideMark/>
          </w:tcPr>
          <w:p w14:paraId="7C3BBB0F"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15,900.00 </w:t>
            </w:r>
          </w:p>
        </w:tc>
        <w:tc>
          <w:tcPr>
            <w:tcW w:w="1886" w:type="dxa"/>
            <w:tcBorders>
              <w:top w:val="single" w:sz="4" w:space="0" w:color="auto"/>
              <w:left w:val="nil"/>
              <w:bottom w:val="single" w:sz="4" w:space="0" w:color="auto"/>
              <w:right w:val="single" w:sz="4" w:space="0" w:color="auto"/>
            </w:tcBorders>
            <w:shd w:val="clear" w:color="auto" w:fill="auto"/>
            <w:noWrap/>
            <w:vAlign w:val="center"/>
            <w:hideMark/>
          </w:tcPr>
          <w:p w14:paraId="1A842956"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24,583.00 </w:t>
            </w:r>
          </w:p>
        </w:tc>
        <w:tc>
          <w:tcPr>
            <w:tcW w:w="1589" w:type="dxa"/>
            <w:tcBorders>
              <w:top w:val="nil"/>
              <w:left w:val="nil"/>
              <w:bottom w:val="single" w:sz="4" w:space="0" w:color="auto"/>
              <w:right w:val="single" w:sz="4" w:space="0" w:color="auto"/>
            </w:tcBorders>
            <w:shd w:val="clear" w:color="auto" w:fill="auto"/>
            <w:noWrap/>
            <w:vAlign w:val="center"/>
            <w:hideMark/>
          </w:tcPr>
          <w:p w14:paraId="5B327785"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40,400.00 </w:t>
            </w:r>
          </w:p>
        </w:tc>
        <w:tc>
          <w:tcPr>
            <w:tcW w:w="1602" w:type="dxa"/>
            <w:tcBorders>
              <w:top w:val="single" w:sz="4" w:space="0" w:color="auto"/>
              <w:left w:val="nil"/>
              <w:bottom w:val="single" w:sz="4" w:space="0" w:color="auto"/>
              <w:right w:val="single" w:sz="18" w:space="0" w:color="auto"/>
            </w:tcBorders>
            <w:shd w:val="clear" w:color="auto" w:fill="auto"/>
            <w:noWrap/>
            <w:vAlign w:val="center"/>
            <w:hideMark/>
          </w:tcPr>
          <w:p w14:paraId="3A201AC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48,000.00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7CAF5E76"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128,883.00 </w:t>
            </w:r>
          </w:p>
        </w:tc>
      </w:tr>
      <w:tr w:rsidR="0093505C" w:rsidRPr="003A3EC0" w14:paraId="45C6D37B"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04233B4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Rep. Leonard Boswell (D-IA)</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56A4FBA9"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11,000.00 </w:t>
            </w:r>
          </w:p>
        </w:tc>
        <w:tc>
          <w:tcPr>
            <w:tcW w:w="1589" w:type="dxa"/>
            <w:tcBorders>
              <w:top w:val="nil"/>
              <w:left w:val="nil"/>
              <w:bottom w:val="single" w:sz="4" w:space="0" w:color="auto"/>
              <w:right w:val="single" w:sz="4" w:space="0" w:color="auto"/>
            </w:tcBorders>
            <w:shd w:val="clear" w:color="auto" w:fill="auto"/>
            <w:noWrap/>
            <w:vAlign w:val="center"/>
            <w:hideMark/>
          </w:tcPr>
          <w:p w14:paraId="1257747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2,500.00 </w:t>
            </w:r>
          </w:p>
        </w:tc>
        <w:tc>
          <w:tcPr>
            <w:tcW w:w="1886" w:type="dxa"/>
            <w:tcBorders>
              <w:top w:val="nil"/>
              <w:left w:val="nil"/>
              <w:bottom w:val="single" w:sz="4" w:space="0" w:color="auto"/>
              <w:right w:val="single" w:sz="4" w:space="0" w:color="auto"/>
            </w:tcBorders>
            <w:shd w:val="clear" w:color="auto" w:fill="auto"/>
            <w:noWrap/>
            <w:vAlign w:val="center"/>
            <w:hideMark/>
          </w:tcPr>
          <w:p w14:paraId="401AB1B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500.00 </w:t>
            </w:r>
          </w:p>
        </w:tc>
        <w:tc>
          <w:tcPr>
            <w:tcW w:w="1589" w:type="dxa"/>
            <w:tcBorders>
              <w:top w:val="nil"/>
              <w:left w:val="nil"/>
              <w:bottom w:val="single" w:sz="4" w:space="0" w:color="auto"/>
              <w:right w:val="single" w:sz="4" w:space="0" w:color="auto"/>
            </w:tcBorders>
            <w:shd w:val="clear" w:color="auto" w:fill="auto"/>
            <w:noWrap/>
            <w:vAlign w:val="center"/>
            <w:hideMark/>
          </w:tcPr>
          <w:p w14:paraId="5B1FDEAB"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70AE1A43"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62327BDE"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14,000.00 </w:t>
            </w:r>
          </w:p>
        </w:tc>
      </w:tr>
      <w:tr w:rsidR="0093505C" w:rsidRPr="003A3EC0" w14:paraId="065C4A84"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77ABFBBC"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Rep. Peter </w:t>
            </w:r>
            <w:proofErr w:type="spellStart"/>
            <w:r w:rsidRPr="003A3EC0">
              <w:rPr>
                <w:rFonts w:eastAsia="Times New Roman"/>
                <w:color w:val="000000"/>
                <w:sz w:val="20"/>
                <w:szCs w:val="22"/>
              </w:rPr>
              <w:t>Roskam</w:t>
            </w:r>
            <w:proofErr w:type="spellEnd"/>
            <w:r w:rsidRPr="003A3EC0">
              <w:rPr>
                <w:rFonts w:eastAsia="Times New Roman"/>
                <w:color w:val="000000"/>
                <w:sz w:val="20"/>
                <w:szCs w:val="22"/>
              </w:rPr>
              <w:t xml:space="preserve"> (R-IL)</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1BE54446"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56,471.00 </w:t>
            </w:r>
          </w:p>
        </w:tc>
        <w:tc>
          <w:tcPr>
            <w:tcW w:w="1589" w:type="dxa"/>
            <w:tcBorders>
              <w:top w:val="nil"/>
              <w:left w:val="nil"/>
              <w:bottom w:val="single" w:sz="4" w:space="0" w:color="auto"/>
              <w:right w:val="single" w:sz="4" w:space="0" w:color="auto"/>
            </w:tcBorders>
            <w:shd w:val="clear" w:color="auto" w:fill="auto"/>
            <w:noWrap/>
            <w:vAlign w:val="center"/>
            <w:hideMark/>
          </w:tcPr>
          <w:p w14:paraId="4578F756"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54,600.00 </w:t>
            </w:r>
          </w:p>
        </w:tc>
        <w:tc>
          <w:tcPr>
            <w:tcW w:w="1886" w:type="dxa"/>
            <w:tcBorders>
              <w:top w:val="nil"/>
              <w:left w:val="nil"/>
              <w:bottom w:val="single" w:sz="4" w:space="0" w:color="auto"/>
              <w:right w:val="single" w:sz="4" w:space="0" w:color="auto"/>
            </w:tcBorders>
            <w:shd w:val="clear" w:color="auto" w:fill="auto"/>
            <w:noWrap/>
            <w:vAlign w:val="center"/>
            <w:hideMark/>
          </w:tcPr>
          <w:p w14:paraId="4CB58A23"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116,650.00 </w:t>
            </w:r>
          </w:p>
        </w:tc>
        <w:tc>
          <w:tcPr>
            <w:tcW w:w="1589" w:type="dxa"/>
            <w:tcBorders>
              <w:top w:val="nil"/>
              <w:left w:val="nil"/>
              <w:bottom w:val="single" w:sz="4" w:space="0" w:color="auto"/>
              <w:right w:val="single" w:sz="4" w:space="0" w:color="auto"/>
            </w:tcBorders>
            <w:shd w:val="clear" w:color="auto" w:fill="auto"/>
            <w:noWrap/>
            <w:vAlign w:val="center"/>
            <w:hideMark/>
          </w:tcPr>
          <w:p w14:paraId="6B81502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105,501.00 </w:t>
            </w:r>
          </w:p>
        </w:tc>
        <w:tc>
          <w:tcPr>
            <w:tcW w:w="1602" w:type="dxa"/>
            <w:tcBorders>
              <w:top w:val="nil"/>
              <w:left w:val="nil"/>
              <w:bottom w:val="single" w:sz="4" w:space="0" w:color="auto"/>
              <w:right w:val="single" w:sz="18" w:space="0" w:color="auto"/>
            </w:tcBorders>
            <w:shd w:val="clear" w:color="auto" w:fill="auto"/>
            <w:noWrap/>
            <w:vAlign w:val="center"/>
            <w:hideMark/>
          </w:tcPr>
          <w:p w14:paraId="5AEC0603"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93,900.00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2BAF7D07"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427,122.00 </w:t>
            </w:r>
          </w:p>
        </w:tc>
      </w:tr>
      <w:tr w:rsidR="0093505C" w:rsidRPr="003A3EC0" w14:paraId="188F0833"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1DA35CAF"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Rep. Rick Berg (R-ND)</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1F2757EE"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4364FB56"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5,750.00 </w:t>
            </w:r>
          </w:p>
        </w:tc>
        <w:tc>
          <w:tcPr>
            <w:tcW w:w="1886" w:type="dxa"/>
            <w:tcBorders>
              <w:top w:val="nil"/>
              <w:left w:val="nil"/>
              <w:bottom w:val="single" w:sz="4" w:space="0" w:color="auto"/>
              <w:right w:val="single" w:sz="4" w:space="0" w:color="auto"/>
            </w:tcBorders>
            <w:shd w:val="clear" w:color="auto" w:fill="auto"/>
            <w:noWrap/>
            <w:vAlign w:val="center"/>
            <w:hideMark/>
          </w:tcPr>
          <w:p w14:paraId="140ADCB9"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121,138.00 </w:t>
            </w:r>
          </w:p>
        </w:tc>
        <w:tc>
          <w:tcPr>
            <w:tcW w:w="1589" w:type="dxa"/>
            <w:tcBorders>
              <w:top w:val="nil"/>
              <w:left w:val="nil"/>
              <w:bottom w:val="single" w:sz="4" w:space="0" w:color="auto"/>
              <w:right w:val="single" w:sz="4" w:space="0" w:color="auto"/>
            </w:tcBorders>
            <w:shd w:val="clear" w:color="auto" w:fill="auto"/>
            <w:noWrap/>
            <w:vAlign w:val="center"/>
            <w:hideMark/>
          </w:tcPr>
          <w:p w14:paraId="7FC26DCF"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60FB9EC6"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3007067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126,888.00 </w:t>
            </w:r>
          </w:p>
        </w:tc>
      </w:tr>
      <w:tr w:rsidR="0093505C" w:rsidRPr="003A3EC0" w14:paraId="6D5BC51C"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423A5CA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Rep. Rodney Davis (R-IL)</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540046A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29A28CE5"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single" w:sz="4" w:space="0" w:color="auto"/>
              <w:right w:val="single" w:sz="4" w:space="0" w:color="auto"/>
            </w:tcBorders>
            <w:shd w:val="clear" w:color="auto" w:fill="auto"/>
            <w:noWrap/>
            <w:vAlign w:val="center"/>
            <w:hideMark/>
          </w:tcPr>
          <w:p w14:paraId="5C03F113"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13,000.00 </w:t>
            </w:r>
          </w:p>
        </w:tc>
        <w:tc>
          <w:tcPr>
            <w:tcW w:w="1589" w:type="dxa"/>
            <w:tcBorders>
              <w:top w:val="nil"/>
              <w:left w:val="nil"/>
              <w:bottom w:val="single" w:sz="4" w:space="0" w:color="auto"/>
              <w:right w:val="single" w:sz="4" w:space="0" w:color="auto"/>
            </w:tcBorders>
            <w:shd w:val="clear" w:color="auto" w:fill="auto"/>
            <w:noWrap/>
            <w:vAlign w:val="center"/>
            <w:hideMark/>
          </w:tcPr>
          <w:p w14:paraId="1E445579"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34,840.00 </w:t>
            </w:r>
          </w:p>
        </w:tc>
        <w:tc>
          <w:tcPr>
            <w:tcW w:w="1602" w:type="dxa"/>
            <w:tcBorders>
              <w:top w:val="nil"/>
              <w:left w:val="nil"/>
              <w:bottom w:val="single" w:sz="4" w:space="0" w:color="auto"/>
              <w:right w:val="single" w:sz="18" w:space="0" w:color="auto"/>
            </w:tcBorders>
            <w:shd w:val="clear" w:color="auto" w:fill="auto"/>
            <w:noWrap/>
            <w:vAlign w:val="center"/>
            <w:hideMark/>
          </w:tcPr>
          <w:p w14:paraId="3E8FC831"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23,500.00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2CFFD359"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71,340.00 </w:t>
            </w:r>
          </w:p>
        </w:tc>
      </w:tr>
      <w:tr w:rsidR="0093505C" w:rsidRPr="003A3EC0" w14:paraId="28ACE4F5"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74A5C3D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Rep. Stephanie </w:t>
            </w:r>
            <w:proofErr w:type="spellStart"/>
            <w:r w:rsidRPr="003A3EC0">
              <w:rPr>
                <w:rFonts w:eastAsia="Times New Roman"/>
                <w:color w:val="000000"/>
                <w:sz w:val="20"/>
                <w:szCs w:val="22"/>
              </w:rPr>
              <w:t>Herseth</w:t>
            </w:r>
            <w:proofErr w:type="spellEnd"/>
            <w:r w:rsidRPr="003A3EC0">
              <w:rPr>
                <w:rFonts w:eastAsia="Times New Roman"/>
                <w:color w:val="000000"/>
                <w:sz w:val="20"/>
                <w:szCs w:val="22"/>
              </w:rPr>
              <w:t xml:space="preserve"> Sandlin (D-SD)</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16564AD9"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21,500.00 </w:t>
            </w:r>
          </w:p>
        </w:tc>
        <w:tc>
          <w:tcPr>
            <w:tcW w:w="1589" w:type="dxa"/>
            <w:tcBorders>
              <w:top w:val="nil"/>
              <w:left w:val="nil"/>
              <w:bottom w:val="single" w:sz="4" w:space="0" w:color="auto"/>
              <w:right w:val="single" w:sz="4" w:space="0" w:color="auto"/>
            </w:tcBorders>
            <w:shd w:val="clear" w:color="auto" w:fill="auto"/>
            <w:noWrap/>
            <w:vAlign w:val="center"/>
            <w:hideMark/>
          </w:tcPr>
          <w:p w14:paraId="07822E8B"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33,000.00 </w:t>
            </w:r>
          </w:p>
        </w:tc>
        <w:tc>
          <w:tcPr>
            <w:tcW w:w="1886" w:type="dxa"/>
            <w:tcBorders>
              <w:top w:val="nil"/>
              <w:left w:val="nil"/>
              <w:bottom w:val="single" w:sz="4" w:space="0" w:color="auto"/>
              <w:right w:val="single" w:sz="4" w:space="0" w:color="auto"/>
            </w:tcBorders>
            <w:shd w:val="clear" w:color="auto" w:fill="auto"/>
            <w:noWrap/>
            <w:vAlign w:val="center"/>
            <w:hideMark/>
          </w:tcPr>
          <w:p w14:paraId="2840377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429C3661"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7DDF0DE3"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7124B7D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54,500.00 </w:t>
            </w:r>
          </w:p>
        </w:tc>
      </w:tr>
      <w:tr w:rsidR="0093505C" w:rsidRPr="003A3EC0" w14:paraId="2DB9BED0"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0BD8539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Rep. Steven King (R-IA)</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050C61E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2,750.00 </w:t>
            </w:r>
          </w:p>
        </w:tc>
        <w:tc>
          <w:tcPr>
            <w:tcW w:w="1589" w:type="dxa"/>
            <w:tcBorders>
              <w:top w:val="nil"/>
              <w:left w:val="nil"/>
              <w:bottom w:val="single" w:sz="4" w:space="0" w:color="auto"/>
              <w:right w:val="single" w:sz="4" w:space="0" w:color="auto"/>
            </w:tcBorders>
            <w:shd w:val="clear" w:color="auto" w:fill="auto"/>
            <w:noWrap/>
            <w:vAlign w:val="center"/>
            <w:hideMark/>
          </w:tcPr>
          <w:p w14:paraId="47140F9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single" w:sz="4" w:space="0" w:color="auto"/>
              <w:right w:val="single" w:sz="4" w:space="0" w:color="auto"/>
            </w:tcBorders>
            <w:shd w:val="clear" w:color="auto" w:fill="auto"/>
            <w:noWrap/>
            <w:vAlign w:val="center"/>
            <w:hideMark/>
          </w:tcPr>
          <w:p w14:paraId="67A7E52E"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2,000.00 </w:t>
            </w:r>
          </w:p>
        </w:tc>
        <w:tc>
          <w:tcPr>
            <w:tcW w:w="1589" w:type="dxa"/>
            <w:tcBorders>
              <w:top w:val="nil"/>
              <w:left w:val="nil"/>
              <w:bottom w:val="single" w:sz="4" w:space="0" w:color="auto"/>
              <w:right w:val="single" w:sz="4" w:space="0" w:color="auto"/>
            </w:tcBorders>
            <w:shd w:val="clear" w:color="auto" w:fill="auto"/>
            <w:noWrap/>
            <w:vAlign w:val="center"/>
            <w:hideMark/>
          </w:tcPr>
          <w:p w14:paraId="2F100C2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7,450.00 </w:t>
            </w:r>
          </w:p>
        </w:tc>
        <w:tc>
          <w:tcPr>
            <w:tcW w:w="1602" w:type="dxa"/>
            <w:tcBorders>
              <w:top w:val="nil"/>
              <w:left w:val="nil"/>
              <w:bottom w:val="single" w:sz="4" w:space="0" w:color="auto"/>
              <w:right w:val="single" w:sz="18" w:space="0" w:color="auto"/>
            </w:tcBorders>
            <w:shd w:val="clear" w:color="auto" w:fill="auto"/>
            <w:noWrap/>
            <w:vAlign w:val="center"/>
            <w:hideMark/>
          </w:tcPr>
          <w:p w14:paraId="15AFD47F"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1,100.00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1577BDD1"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13,300.00 </w:t>
            </w:r>
          </w:p>
        </w:tc>
      </w:tr>
      <w:tr w:rsidR="0093505C" w:rsidRPr="003A3EC0" w14:paraId="3B865AD1"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49D9FAC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Rep. Tom Latham (R-IA)</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4A761CC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17,750.00 </w:t>
            </w:r>
          </w:p>
        </w:tc>
        <w:tc>
          <w:tcPr>
            <w:tcW w:w="1589" w:type="dxa"/>
            <w:tcBorders>
              <w:top w:val="nil"/>
              <w:left w:val="nil"/>
              <w:bottom w:val="single" w:sz="4" w:space="0" w:color="auto"/>
              <w:right w:val="single" w:sz="4" w:space="0" w:color="auto"/>
            </w:tcBorders>
            <w:shd w:val="clear" w:color="auto" w:fill="auto"/>
            <w:noWrap/>
            <w:vAlign w:val="center"/>
            <w:hideMark/>
          </w:tcPr>
          <w:p w14:paraId="303BB805"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16,300.00 </w:t>
            </w:r>
          </w:p>
        </w:tc>
        <w:tc>
          <w:tcPr>
            <w:tcW w:w="1886" w:type="dxa"/>
            <w:tcBorders>
              <w:top w:val="nil"/>
              <w:left w:val="nil"/>
              <w:bottom w:val="single" w:sz="4" w:space="0" w:color="auto"/>
              <w:right w:val="single" w:sz="4" w:space="0" w:color="auto"/>
            </w:tcBorders>
            <w:shd w:val="clear" w:color="auto" w:fill="auto"/>
            <w:noWrap/>
            <w:vAlign w:val="center"/>
            <w:hideMark/>
          </w:tcPr>
          <w:p w14:paraId="7E0F5F98"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29,500.00 </w:t>
            </w:r>
          </w:p>
        </w:tc>
        <w:tc>
          <w:tcPr>
            <w:tcW w:w="1589" w:type="dxa"/>
            <w:tcBorders>
              <w:top w:val="nil"/>
              <w:left w:val="nil"/>
              <w:bottom w:val="single" w:sz="4" w:space="0" w:color="auto"/>
              <w:right w:val="single" w:sz="4" w:space="0" w:color="auto"/>
            </w:tcBorders>
            <w:shd w:val="clear" w:color="auto" w:fill="auto"/>
            <w:noWrap/>
            <w:vAlign w:val="center"/>
            <w:hideMark/>
          </w:tcPr>
          <w:p w14:paraId="2ED34ADF"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12,500.00 </w:t>
            </w:r>
          </w:p>
        </w:tc>
        <w:tc>
          <w:tcPr>
            <w:tcW w:w="1602" w:type="dxa"/>
            <w:tcBorders>
              <w:top w:val="nil"/>
              <w:left w:val="nil"/>
              <w:bottom w:val="single" w:sz="4" w:space="0" w:color="auto"/>
              <w:right w:val="single" w:sz="18" w:space="0" w:color="auto"/>
            </w:tcBorders>
            <w:shd w:val="clear" w:color="auto" w:fill="auto"/>
            <w:noWrap/>
            <w:vAlign w:val="center"/>
            <w:hideMark/>
          </w:tcPr>
          <w:p w14:paraId="7AEC223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4FE912E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76,050.00 </w:t>
            </w:r>
          </w:p>
        </w:tc>
      </w:tr>
      <w:tr w:rsidR="0093505C" w:rsidRPr="003A3EC0" w14:paraId="596379D0"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2C56E14A"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Sen. Byron Dorgan (D-ND)</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1C0D93C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4,000.00 </w:t>
            </w:r>
          </w:p>
        </w:tc>
        <w:tc>
          <w:tcPr>
            <w:tcW w:w="1589" w:type="dxa"/>
            <w:tcBorders>
              <w:top w:val="nil"/>
              <w:left w:val="nil"/>
              <w:bottom w:val="single" w:sz="4" w:space="0" w:color="auto"/>
              <w:right w:val="single" w:sz="4" w:space="0" w:color="auto"/>
            </w:tcBorders>
            <w:shd w:val="clear" w:color="auto" w:fill="auto"/>
            <w:noWrap/>
            <w:vAlign w:val="center"/>
            <w:hideMark/>
          </w:tcPr>
          <w:p w14:paraId="4FEBD0A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7,550.00 </w:t>
            </w:r>
          </w:p>
        </w:tc>
        <w:tc>
          <w:tcPr>
            <w:tcW w:w="1886" w:type="dxa"/>
            <w:tcBorders>
              <w:top w:val="nil"/>
              <w:left w:val="nil"/>
              <w:bottom w:val="single" w:sz="4" w:space="0" w:color="auto"/>
              <w:right w:val="single" w:sz="4" w:space="0" w:color="auto"/>
            </w:tcBorders>
            <w:shd w:val="clear" w:color="auto" w:fill="auto"/>
            <w:noWrap/>
            <w:vAlign w:val="center"/>
            <w:hideMark/>
          </w:tcPr>
          <w:p w14:paraId="24AF69F6"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7880C20E"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7EA17C0F"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142137B9"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11,550.00 </w:t>
            </w:r>
          </w:p>
        </w:tc>
      </w:tr>
      <w:tr w:rsidR="0093505C" w:rsidRPr="003A3EC0" w14:paraId="56F76B2A"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584516F3"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Sen. Chuck Grassley (R-IA)</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6D8E41D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5,500.00 </w:t>
            </w:r>
          </w:p>
        </w:tc>
        <w:tc>
          <w:tcPr>
            <w:tcW w:w="1589" w:type="dxa"/>
            <w:tcBorders>
              <w:top w:val="nil"/>
              <w:left w:val="nil"/>
              <w:bottom w:val="single" w:sz="4" w:space="0" w:color="auto"/>
              <w:right w:val="single" w:sz="4" w:space="0" w:color="auto"/>
            </w:tcBorders>
            <w:shd w:val="clear" w:color="auto" w:fill="auto"/>
            <w:noWrap/>
            <w:vAlign w:val="center"/>
            <w:hideMark/>
          </w:tcPr>
          <w:p w14:paraId="057FCB17"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40,500.00 </w:t>
            </w:r>
          </w:p>
        </w:tc>
        <w:tc>
          <w:tcPr>
            <w:tcW w:w="1886" w:type="dxa"/>
            <w:tcBorders>
              <w:top w:val="nil"/>
              <w:left w:val="nil"/>
              <w:bottom w:val="single" w:sz="4" w:space="0" w:color="auto"/>
              <w:right w:val="single" w:sz="4" w:space="0" w:color="auto"/>
            </w:tcBorders>
            <w:shd w:val="clear" w:color="auto" w:fill="auto"/>
            <w:noWrap/>
            <w:vAlign w:val="center"/>
            <w:hideMark/>
          </w:tcPr>
          <w:p w14:paraId="129EF505"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772A751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11,000.00 </w:t>
            </w:r>
          </w:p>
        </w:tc>
        <w:tc>
          <w:tcPr>
            <w:tcW w:w="1602" w:type="dxa"/>
            <w:tcBorders>
              <w:top w:val="nil"/>
              <w:left w:val="nil"/>
              <w:bottom w:val="single" w:sz="4" w:space="0" w:color="auto"/>
              <w:right w:val="single" w:sz="18" w:space="0" w:color="auto"/>
            </w:tcBorders>
            <w:shd w:val="clear" w:color="auto" w:fill="auto"/>
            <w:noWrap/>
            <w:vAlign w:val="center"/>
            <w:hideMark/>
          </w:tcPr>
          <w:p w14:paraId="32DBD17F"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61,950.00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3600C7A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118,950.00 </w:t>
            </w:r>
          </w:p>
        </w:tc>
      </w:tr>
      <w:tr w:rsidR="0093505C" w:rsidRPr="003A3EC0" w14:paraId="284E13F8"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6CD717E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Sen. Heidi Heitkamp (D-ND)</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12BBE29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4CF16CCA"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single" w:sz="4" w:space="0" w:color="auto"/>
              <w:right w:val="single" w:sz="4" w:space="0" w:color="auto"/>
            </w:tcBorders>
            <w:shd w:val="clear" w:color="auto" w:fill="auto"/>
            <w:noWrap/>
            <w:vAlign w:val="center"/>
            <w:hideMark/>
          </w:tcPr>
          <w:p w14:paraId="64E74D5C"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32,700.00 </w:t>
            </w:r>
          </w:p>
        </w:tc>
        <w:tc>
          <w:tcPr>
            <w:tcW w:w="1589" w:type="dxa"/>
            <w:tcBorders>
              <w:top w:val="nil"/>
              <w:left w:val="nil"/>
              <w:bottom w:val="single" w:sz="4" w:space="0" w:color="auto"/>
              <w:right w:val="single" w:sz="4" w:space="0" w:color="auto"/>
            </w:tcBorders>
            <w:shd w:val="clear" w:color="auto" w:fill="auto"/>
            <w:noWrap/>
            <w:vAlign w:val="center"/>
            <w:hideMark/>
          </w:tcPr>
          <w:p w14:paraId="188FA34F"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42,000.00 </w:t>
            </w:r>
          </w:p>
        </w:tc>
        <w:tc>
          <w:tcPr>
            <w:tcW w:w="1602" w:type="dxa"/>
            <w:tcBorders>
              <w:top w:val="nil"/>
              <w:left w:val="nil"/>
              <w:bottom w:val="single" w:sz="4" w:space="0" w:color="auto"/>
              <w:right w:val="single" w:sz="18" w:space="0" w:color="auto"/>
            </w:tcBorders>
            <w:shd w:val="clear" w:color="auto" w:fill="auto"/>
            <w:noWrap/>
            <w:vAlign w:val="center"/>
            <w:hideMark/>
          </w:tcPr>
          <w:p w14:paraId="5978BBDB"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34,500.00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07CB9635"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109,200.00 </w:t>
            </w:r>
          </w:p>
        </w:tc>
      </w:tr>
      <w:tr w:rsidR="0093505C" w:rsidRPr="003A3EC0" w14:paraId="2D028DEF"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5660EB15"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Sen. John </w:t>
            </w:r>
            <w:proofErr w:type="spellStart"/>
            <w:r w:rsidRPr="003A3EC0">
              <w:rPr>
                <w:rFonts w:eastAsia="Times New Roman"/>
                <w:color w:val="000000"/>
                <w:sz w:val="20"/>
                <w:szCs w:val="22"/>
              </w:rPr>
              <w:t>Hoeven</w:t>
            </w:r>
            <w:proofErr w:type="spellEnd"/>
            <w:r w:rsidRPr="003A3EC0">
              <w:rPr>
                <w:rFonts w:eastAsia="Times New Roman"/>
                <w:color w:val="000000"/>
                <w:sz w:val="20"/>
                <w:szCs w:val="22"/>
              </w:rPr>
              <w:t xml:space="preserve"> (R-ND)</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5F27643C"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053D495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31,700.00 </w:t>
            </w:r>
          </w:p>
        </w:tc>
        <w:tc>
          <w:tcPr>
            <w:tcW w:w="1886" w:type="dxa"/>
            <w:tcBorders>
              <w:top w:val="nil"/>
              <w:left w:val="nil"/>
              <w:bottom w:val="single" w:sz="4" w:space="0" w:color="auto"/>
              <w:right w:val="single" w:sz="4" w:space="0" w:color="auto"/>
            </w:tcBorders>
            <w:shd w:val="clear" w:color="auto" w:fill="auto"/>
            <w:noWrap/>
            <w:vAlign w:val="center"/>
            <w:hideMark/>
          </w:tcPr>
          <w:p w14:paraId="1B322AA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1,000.00 </w:t>
            </w:r>
          </w:p>
        </w:tc>
        <w:tc>
          <w:tcPr>
            <w:tcW w:w="1589" w:type="dxa"/>
            <w:tcBorders>
              <w:top w:val="nil"/>
              <w:left w:val="nil"/>
              <w:bottom w:val="single" w:sz="4" w:space="0" w:color="auto"/>
              <w:right w:val="single" w:sz="4" w:space="0" w:color="auto"/>
            </w:tcBorders>
            <w:shd w:val="clear" w:color="auto" w:fill="auto"/>
            <w:noWrap/>
            <w:vAlign w:val="center"/>
            <w:hideMark/>
          </w:tcPr>
          <w:p w14:paraId="6E9BF38E"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2,000.00 </w:t>
            </w:r>
          </w:p>
        </w:tc>
        <w:tc>
          <w:tcPr>
            <w:tcW w:w="1602" w:type="dxa"/>
            <w:tcBorders>
              <w:top w:val="nil"/>
              <w:left w:val="nil"/>
              <w:bottom w:val="single" w:sz="4" w:space="0" w:color="auto"/>
              <w:right w:val="single" w:sz="18" w:space="0" w:color="auto"/>
            </w:tcBorders>
            <w:shd w:val="clear" w:color="auto" w:fill="auto"/>
            <w:noWrap/>
            <w:vAlign w:val="center"/>
            <w:hideMark/>
          </w:tcPr>
          <w:p w14:paraId="6FDB7E1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44,500.00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5280A9E5"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79,200.00 </w:t>
            </w:r>
          </w:p>
        </w:tc>
      </w:tr>
      <w:tr w:rsidR="0093505C" w:rsidRPr="003A3EC0" w14:paraId="38629115"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560BD833"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Sen. John Thune (R-SD)</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1F71F638"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17,050.00 </w:t>
            </w:r>
          </w:p>
        </w:tc>
        <w:tc>
          <w:tcPr>
            <w:tcW w:w="1589" w:type="dxa"/>
            <w:tcBorders>
              <w:top w:val="nil"/>
              <w:left w:val="nil"/>
              <w:bottom w:val="single" w:sz="4" w:space="0" w:color="auto"/>
              <w:right w:val="single" w:sz="4" w:space="0" w:color="auto"/>
            </w:tcBorders>
            <w:shd w:val="clear" w:color="auto" w:fill="auto"/>
            <w:noWrap/>
            <w:vAlign w:val="center"/>
            <w:hideMark/>
          </w:tcPr>
          <w:p w14:paraId="71FF861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111,900.00 </w:t>
            </w:r>
          </w:p>
        </w:tc>
        <w:tc>
          <w:tcPr>
            <w:tcW w:w="1886" w:type="dxa"/>
            <w:tcBorders>
              <w:top w:val="nil"/>
              <w:left w:val="nil"/>
              <w:bottom w:val="single" w:sz="4" w:space="0" w:color="auto"/>
              <w:right w:val="single" w:sz="4" w:space="0" w:color="auto"/>
            </w:tcBorders>
            <w:shd w:val="clear" w:color="auto" w:fill="auto"/>
            <w:noWrap/>
            <w:vAlign w:val="center"/>
            <w:hideMark/>
          </w:tcPr>
          <w:p w14:paraId="72C78EE5"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27,500.00 </w:t>
            </w:r>
          </w:p>
        </w:tc>
        <w:tc>
          <w:tcPr>
            <w:tcW w:w="1589" w:type="dxa"/>
            <w:tcBorders>
              <w:top w:val="nil"/>
              <w:left w:val="nil"/>
              <w:bottom w:val="single" w:sz="4" w:space="0" w:color="auto"/>
              <w:right w:val="single" w:sz="4" w:space="0" w:color="auto"/>
            </w:tcBorders>
            <w:shd w:val="clear" w:color="auto" w:fill="auto"/>
            <w:noWrap/>
            <w:vAlign w:val="center"/>
            <w:hideMark/>
          </w:tcPr>
          <w:p w14:paraId="6CC1DB1A"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47,150.00 </w:t>
            </w:r>
          </w:p>
        </w:tc>
        <w:tc>
          <w:tcPr>
            <w:tcW w:w="1602" w:type="dxa"/>
            <w:tcBorders>
              <w:top w:val="nil"/>
              <w:left w:val="nil"/>
              <w:bottom w:val="single" w:sz="4" w:space="0" w:color="auto"/>
              <w:right w:val="single" w:sz="18" w:space="0" w:color="auto"/>
            </w:tcBorders>
            <w:shd w:val="clear" w:color="auto" w:fill="auto"/>
            <w:noWrap/>
            <w:vAlign w:val="center"/>
            <w:hideMark/>
          </w:tcPr>
          <w:p w14:paraId="63FF74A5"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75,470.00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5A2AD60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279,070.00 </w:t>
            </w:r>
          </w:p>
        </w:tc>
      </w:tr>
      <w:tr w:rsidR="0093505C" w:rsidRPr="003A3EC0" w14:paraId="732821CD"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38649CBC"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Sen. Joni Ernst (R-IA)</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06DDA46E"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7FF9B20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single" w:sz="4" w:space="0" w:color="auto"/>
              <w:right w:val="single" w:sz="4" w:space="0" w:color="auto"/>
            </w:tcBorders>
            <w:shd w:val="clear" w:color="auto" w:fill="auto"/>
            <w:noWrap/>
            <w:vAlign w:val="center"/>
            <w:hideMark/>
          </w:tcPr>
          <w:p w14:paraId="29308F5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46F8B95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64,050.00 </w:t>
            </w:r>
          </w:p>
        </w:tc>
        <w:tc>
          <w:tcPr>
            <w:tcW w:w="1602" w:type="dxa"/>
            <w:tcBorders>
              <w:top w:val="nil"/>
              <w:left w:val="nil"/>
              <w:bottom w:val="single" w:sz="4" w:space="0" w:color="auto"/>
              <w:right w:val="single" w:sz="18" w:space="0" w:color="auto"/>
            </w:tcBorders>
            <w:shd w:val="clear" w:color="auto" w:fill="auto"/>
            <w:noWrap/>
            <w:vAlign w:val="center"/>
            <w:hideMark/>
          </w:tcPr>
          <w:p w14:paraId="4EEA9D7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250.00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19A8935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64,300.00 </w:t>
            </w:r>
          </w:p>
        </w:tc>
      </w:tr>
      <w:tr w:rsidR="0093505C" w:rsidRPr="003A3EC0" w14:paraId="17E3BCAC"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65A5A916"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Sen. Kent Conrad (D-ND)</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1F549553"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1,500.00 </w:t>
            </w:r>
          </w:p>
        </w:tc>
        <w:tc>
          <w:tcPr>
            <w:tcW w:w="1589" w:type="dxa"/>
            <w:tcBorders>
              <w:top w:val="nil"/>
              <w:left w:val="nil"/>
              <w:bottom w:val="single" w:sz="4" w:space="0" w:color="auto"/>
              <w:right w:val="single" w:sz="4" w:space="0" w:color="auto"/>
            </w:tcBorders>
            <w:shd w:val="clear" w:color="auto" w:fill="auto"/>
            <w:noWrap/>
            <w:vAlign w:val="center"/>
            <w:hideMark/>
          </w:tcPr>
          <w:p w14:paraId="0AF14CF3"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9,000.00 </w:t>
            </w:r>
          </w:p>
        </w:tc>
        <w:tc>
          <w:tcPr>
            <w:tcW w:w="1886" w:type="dxa"/>
            <w:tcBorders>
              <w:top w:val="nil"/>
              <w:left w:val="nil"/>
              <w:bottom w:val="single" w:sz="4" w:space="0" w:color="auto"/>
              <w:right w:val="single" w:sz="4" w:space="0" w:color="auto"/>
            </w:tcBorders>
            <w:shd w:val="clear" w:color="auto" w:fill="auto"/>
            <w:noWrap/>
            <w:vAlign w:val="center"/>
            <w:hideMark/>
          </w:tcPr>
          <w:p w14:paraId="6621B7CE"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36953626"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154B2141"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7E477F18"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10,500.00 </w:t>
            </w:r>
          </w:p>
        </w:tc>
      </w:tr>
      <w:tr w:rsidR="0093505C" w:rsidRPr="003A3EC0" w14:paraId="428FBABF"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16C9DD31"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Sen. Mike Rounds (R-SD)</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593757F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3B35D321"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single" w:sz="4" w:space="0" w:color="auto"/>
              <w:right w:val="single" w:sz="4" w:space="0" w:color="auto"/>
            </w:tcBorders>
            <w:shd w:val="clear" w:color="auto" w:fill="auto"/>
            <w:noWrap/>
            <w:vAlign w:val="center"/>
            <w:hideMark/>
          </w:tcPr>
          <w:p w14:paraId="1AF1684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2,500.00 </w:t>
            </w:r>
          </w:p>
        </w:tc>
        <w:tc>
          <w:tcPr>
            <w:tcW w:w="1589" w:type="dxa"/>
            <w:tcBorders>
              <w:top w:val="nil"/>
              <w:left w:val="nil"/>
              <w:bottom w:val="single" w:sz="4" w:space="0" w:color="auto"/>
              <w:right w:val="single" w:sz="4" w:space="0" w:color="auto"/>
            </w:tcBorders>
            <w:shd w:val="clear" w:color="auto" w:fill="auto"/>
            <w:noWrap/>
            <w:vAlign w:val="center"/>
            <w:hideMark/>
          </w:tcPr>
          <w:p w14:paraId="3A39B2EC"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112,150.00 </w:t>
            </w:r>
          </w:p>
        </w:tc>
        <w:tc>
          <w:tcPr>
            <w:tcW w:w="1602" w:type="dxa"/>
            <w:tcBorders>
              <w:top w:val="nil"/>
              <w:left w:val="nil"/>
              <w:bottom w:val="single" w:sz="4" w:space="0" w:color="auto"/>
              <w:right w:val="single" w:sz="18" w:space="0" w:color="auto"/>
            </w:tcBorders>
            <w:shd w:val="clear" w:color="auto" w:fill="auto"/>
            <w:noWrap/>
            <w:vAlign w:val="center"/>
            <w:hideMark/>
          </w:tcPr>
          <w:p w14:paraId="5291E6BE"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10,000.00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424DED27"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124,650.00 </w:t>
            </w:r>
          </w:p>
        </w:tc>
      </w:tr>
      <w:tr w:rsidR="0093505C" w:rsidRPr="003A3EC0" w14:paraId="48B6568E"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1EFC1977"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Sen. Richard 'Dick' Durbin (D-IL)</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4869A92C"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141,925.00 </w:t>
            </w:r>
          </w:p>
        </w:tc>
        <w:tc>
          <w:tcPr>
            <w:tcW w:w="1589" w:type="dxa"/>
            <w:tcBorders>
              <w:top w:val="nil"/>
              <w:left w:val="nil"/>
              <w:bottom w:val="single" w:sz="4" w:space="0" w:color="auto"/>
              <w:right w:val="single" w:sz="4" w:space="0" w:color="auto"/>
            </w:tcBorders>
            <w:shd w:val="clear" w:color="auto" w:fill="auto"/>
            <w:noWrap/>
            <w:vAlign w:val="center"/>
            <w:hideMark/>
          </w:tcPr>
          <w:p w14:paraId="188BC6A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2,200.00 </w:t>
            </w:r>
          </w:p>
        </w:tc>
        <w:tc>
          <w:tcPr>
            <w:tcW w:w="1886" w:type="dxa"/>
            <w:tcBorders>
              <w:top w:val="nil"/>
              <w:left w:val="nil"/>
              <w:bottom w:val="single" w:sz="4" w:space="0" w:color="auto"/>
              <w:right w:val="single" w:sz="4" w:space="0" w:color="auto"/>
            </w:tcBorders>
            <w:shd w:val="clear" w:color="auto" w:fill="auto"/>
            <w:noWrap/>
            <w:vAlign w:val="center"/>
            <w:hideMark/>
          </w:tcPr>
          <w:p w14:paraId="45504A4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8,000.00 </w:t>
            </w:r>
          </w:p>
        </w:tc>
        <w:tc>
          <w:tcPr>
            <w:tcW w:w="1589" w:type="dxa"/>
            <w:tcBorders>
              <w:top w:val="nil"/>
              <w:left w:val="nil"/>
              <w:bottom w:val="single" w:sz="4" w:space="0" w:color="auto"/>
              <w:right w:val="single" w:sz="4" w:space="0" w:color="auto"/>
            </w:tcBorders>
            <w:shd w:val="clear" w:color="auto" w:fill="auto"/>
            <w:noWrap/>
            <w:vAlign w:val="center"/>
            <w:hideMark/>
          </w:tcPr>
          <w:p w14:paraId="343DA729"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12,250.00 </w:t>
            </w:r>
          </w:p>
        </w:tc>
        <w:tc>
          <w:tcPr>
            <w:tcW w:w="1602" w:type="dxa"/>
            <w:tcBorders>
              <w:top w:val="nil"/>
              <w:left w:val="nil"/>
              <w:bottom w:val="single" w:sz="4" w:space="0" w:color="auto"/>
              <w:right w:val="single" w:sz="18" w:space="0" w:color="auto"/>
            </w:tcBorders>
            <w:shd w:val="clear" w:color="auto" w:fill="auto"/>
            <w:noWrap/>
            <w:vAlign w:val="center"/>
            <w:hideMark/>
          </w:tcPr>
          <w:p w14:paraId="3C4299E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6,150.00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6217DE41"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170,525.00 </w:t>
            </w:r>
          </w:p>
        </w:tc>
      </w:tr>
      <w:tr w:rsidR="0093505C" w:rsidRPr="003A3EC0" w14:paraId="376600A7"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1623517E"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Sen. Tim Johnson (D-SD)</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63FA0252"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138,295.00 </w:t>
            </w:r>
          </w:p>
        </w:tc>
        <w:tc>
          <w:tcPr>
            <w:tcW w:w="1589" w:type="dxa"/>
            <w:tcBorders>
              <w:top w:val="nil"/>
              <w:left w:val="nil"/>
              <w:bottom w:val="single" w:sz="4" w:space="0" w:color="auto"/>
              <w:right w:val="single" w:sz="4" w:space="0" w:color="auto"/>
            </w:tcBorders>
            <w:shd w:val="clear" w:color="auto" w:fill="auto"/>
            <w:noWrap/>
            <w:vAlign w:val="center"/>
            <w:hideMark/>
          </w:tcPr>
          <w:p w14:paraId="093802CC"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13,500.00 </w:t>
            </w:r>
          </w:p>
        </w:tc>
        <w:tc>
          <w:tcPr>
            <w:tcW w:w="1886" w:type="dxa"/>
            <w:tcBorders>
              <w:top w:val="nil"/>
              <w:left w:val="nil"/>
              <w:bottom w:val="single" w:sz="4" w:space="0" w:color="auto"/>
              <w:right w:val="single" w:sz="4" w:space="0" w:color="auto"/>
            </w:tcBorders>
            <w:shd w:val="clear" w:color="auto" w:fill="auto"/>
            <w:noWrap/>
            <w:vAlign w:val="center"/>
            <w:hideMark/>
          </w:tcPr>
          <w:p w14:paraId="44CFFB0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131,500.00 </w:t>
            </w:r>
          </w:p>
        </w:tc>
        <w:tc>
          <w:tcPr>
            <w:tcW w:w="1589" w:type="dxa"/>
            <w:tcBorders>
              <w:top w:val="nil"/>
              <w:left w:val="nil"/>
              <w:bottom w:val="single" w:sz="4" w:space="0" w:color="auto"/>
              <w:right w:val="single" w:sz="4" w:space="0" w:color="auto"/>
            </w:tcBorders>
            <w:shd w:val="clear" w:color="auto" w:fill="auto"/>
            <w:noWrap/>
            <w:vAlign w:val="center"/>
            <w:hideMark/>
          </w:tcPr>
          <w:p w14:paraId="79DD970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44F8BC51"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155D4D2A"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283,295.00 </w:t>
            </w:r>
          </w:p>
        </w:tc>
      </w:tr>
      <w:tr w:rsidR="0093505C" w:rsidRPr="003A3EC0" w14:paraId="74036D7D" w14:textId="77777777" w:rsidTr="00C655F9">
        <w:trPr>
          <w:trHeight w:val="168"/>
        </w:trPr>
        <w:tc>
          <w:tcPr>
            <w:tcW w:w="4883" w:type="dxa"/>
            <w:tcBorders>
              <w:top w:val="nil"/>
              <w:left w:val="single" w:sz="18" w:space="0" w:color="auto"/>
              <w:bottom w:val="single" w:sz="4" w:space="0" w:color="auto"/>
              <w:right w:val="single" w:sz="18" w:space="0" w:color="auto"/>
            </w:tcBorders>
            <w:shd w:val="clear" w:color="auto" w:fill="auto"/>
            <w:noWrap/>
            <w:vAlign w:val="center"/>
            <w:hideMark/>
          </w:tcPr>
          <w:p w14:paraId="5F33C99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Sen. Tom Harkin (D-IA)</w:t>
            </w:r>
          </w:p>
        </w:tc>
        <w:tc>
          <w:tcPr>
            <w:tcW w:w="1838" w:type="dxa"/>
            <w:tcBorders>
              <w:top w:val="nil"/>
              <w:left w:val="single" w:sz="18" w:space="0" w:color="auto"/>
              <w:bottom w:val="single" w:sz="4" w:space="0" w:color="auto"/>
              <w:right w:val="single" w:sz="4" w:space="0" w:color="auto"/>
            </w:tcBorders>
            <w:shd w:val="clear" w:color="auto" w:fill="auto"/>
            <w:noWrap/>
            <w:vAlign w:val="center"/>
            <w:hideMark/>
          </w:tcPr>
          <w:p w14:paraId="60C91478"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91,040.00 </w:t>
            </w:r>
          </w:p>
        </w:tc>
        <w:tc>
          <w:tcPr>
            <w:tcW w:w="1589" w:type="dxa"/>
            <w:tcBorders>
              <w:top w:val="nil"/>
              <w:left w:val="nil"/>
              <w:bottom w:val="single" w:sz="4" w:space="0" w:color="auto"/>
              <w:right w:val="single" w:sz="4" w:space="0" w:color="auto"/>
            </w:tcBorders>
            <w:shd w:val="clear" w:color="auto" w:fill="auto"/>
            <w:noWrap/>
            <w:vAlign w:val="center"/>
            <w:hideMark/>
          </w:tcPr>
          <w:p w14:paraId="1D233A67"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500.00 </w:t>
            </w:r>
          </w:p>
        </w:tc>
        <w:tc>
          <w:tcPr>
            <w:tcW w:w="1886" w:type="dxa"/>
            <w:tcBorders>
              <w:top w:val="nil"/>
              <w:left w:val="nil"/>
              <w:bottom w:val="single" w:sz="4" w:space="0" w:color="auto"/>
              <w:right w:val="single" w:sz="4" w:space="0" w:color="auto"/>
            </w:tcBorders>
            <w:shd w:val="clear" w:color="auto" w:fill="auto"/>
            <w:noWrap/>
            <w:vAlign w:val="center"/>
            <w:hideMark/>
          </w:tcPr>
          <w:p w14:paraId="6B845017"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1,900.00 </w:t>
            </w:r>
          </w:p>
        </w:tc>
        <w:tc>
          <w:tcPr>
            <w:tcW w:w="1589" w:type="dxa"/>
            <w:tcBorders>
              <w:top w:val="nil"/>
              <w:left w:val="nil"/>
              <w:bottom w:val="single" w:sz="4" w:space="0" w:color="auto"/>
              <w:right w:val="single" w:sz="4" w:space="0" w:color="auto"/>
            </w:tcBorders>
            <w:shd w:val="clear" w:color="auto" w:fill="auto"/>
            <w:noWrap/>
            <w:vAlign w:val="center"/>
            <w:hideMark/>
          </w:tcPr>
          <w:p w14:paraId="4E0177EB"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29624C1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3B0CC58C"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93,440.00 </w:t>
            </w:r>
          </w:p>
        </w:tc>
      </w:tr>
      <w:tr w:rsidR="0093505C" w:rsidRPr="003A3EC0" w14:paraId="261E9D49" w14:textId="77777777" w:rsidTr="00C655F9">
        <w:trPr>
          <w:trHeight w:val="168"/>
        </w:trPr>
        <w:tc>
          <w:tcPr>
            <w:tcW w:w="4883" w:type="dxa"/>
            <w:tcBorders>
              <w:top w:val="nil"/>
              <w:left w:val="single" w:sz="18" w:space="0" w:color="auto"/>
              <w:bottom w:val="single" w:sz="18" w:space="0" w:color="auto"/>
              <w:right w:val="single" w:sz="18" w:space="0" w:color="auto"/>
            </w:tcBorders>
            <w:shd w:val="clear" w:color="auto" w:fill="auto"/>
            <w:noWrap/>
            <w:vAlign w:val="center"/>
            <w:hideMark/>
          </w:tcPr>
          <w:p w14:paraId="428C4840" w14:textId="77777777" w:rsidR="0093505C" w:rsidRPr="003A3EC0" w:rsidRDefault="0093505C" w:rsidP="00C655F9">
            <w:pPr>
              <w:jc w:val="center"/>
              <w:rPr>
                <w:rFonts w:eastAsia="Times New Roman"/>
                <w:color w:val="000000"/>
                <w:sz w:val="20"/>
                <w:szCs w:val="22"/>
              </w:rPr>
            </w:pPr>
            <w:proofErr w:type="spellStart"/>
            <w:r w:rsidRPr="003A3EC0">
              <w:rPr>
                <w:rFonts w:eastAsia="Times New Roman"/>
                <w:color w:val="000000"/>
                <w:sz w:val="20"/>
                <w:szCs w:val="22"/>
              </w:rPr>
              <w:t>VPres</w:t>
            </w:r>
            <w:proofErr w:type="spellEnd"/>
            <w:r w:rsidRPr="003A3EC0">
              <w:rPr>
                <w:rFonts w:eastAsia="Times New Roman"/>
                <w:color w:val="000000"/>
                <w:sz w:val="20"/>
                <w:szCs w:val="22"/>
              </w:rPr>
              <w:t>. Mike Pence</w:t>
            </w:r>
          </w:p>
        </w:tc>
        <w:tc>
          <w:tcPr>
            <w:tcW w:w="1838" w:type="dxa"/>
            <w:tcBorders>
              <w:top w:val="nil"/>
              <w:left w:val="single" w:sz="18" w:space="0" w:color="auto"/>
              <w:bottom w:val="single" w:sz="18" w:space="0" w:color="auto"/>
              <w:right w:val="single" w:sz="4" w:space="0" w:color="auto"/>
            </w:tcBorders>
            <w:shd w:val="clear" w:color="auto" w:fill="auto"/>
            <w:noWrap/>
            <w:vAlign w:val="center"/>
            <w:hideMark/>
          </w:tcPr>
          <w:p w14:paraId="1ABC9233"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5,000.00 </w:t>
            </w:r>
          </w:p>
        </w:tc>
        <w:tc>
          <w:tcPr>
            <w:tcW w:w="1589" w:type="dxa"/>
            <w:tcBorders>
              <w:top w:val="nil"/>
              <w:left w:val="nil"/>
              <w:bottom w:val="single" w:sz="18" w:space="0" w:color="auto"/>
              <w:right w:val="single" w:sz="4" w:space="0" w:color="auto"/>
            </w:tcBorders>
            <w:shd w:val="clear" w:color="auto" w:fill="auto"/>
            <w:noWrap/>
            <w:vAlign w:val="center"/>
            <w:hideMark/>
          </w:tcPr>
          <w:p w14:paraId="4F4164E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13,500.00 </w:t>
            </w:r>
          </w:p>
        </w:tc>
        <w:tc>
          <w:tcPr>
            <w:tcW w:w="1886" w:type="dxa"/>
            <w:tcBorders>
              <w:top w:val="nil"/>
              <w:left w:val="nil"/>
              <w:bottom w:val="single" w:sz="18" w:space="0" w:color="auto"/>
              <w:right w:val="single" w:sz="4" w:space="0" w:color="auto"/>
            </w:tcBorders>
            <w:shd w:val="clear" w:color="auto" w:fill="auto"/>
            <w:noWrap/>
            <w:vAlign w:val="center"/>
            <w:hideMark/>
          </w:tcPr>
          <w:p w14:paraId="1AC9ACFE"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18" w:space="0" w:color="auto"/>
              <w:right w:val="single" w:sz="4" w:space="0" w:color="auto"/>
            </w:tcBorders>
            <w:shd w:val="clear" w:color="auto" w:fill="auto"/>
            <w:noWrap/>
            <w:vAlign w:val="center"/>
            <w:hideMark/>
          </w:tcPr>
          <w:p w14:paraId="45FE5E65"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18" w:space="0" w:color="auto"/>
              <w:right w:val="single" w:sz="18" w:space="0" w:color="auto"/>
            </w:tcBorders>
            <w:shd w:val="clear" w:color="auto" w:fill="auto"/>
            <w:noWrap/>
            <w:vAlign w:val="center"/>
            <w:hideMark/>
          </w:tcPr>
          <w:p w14:paraId="4A782587"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18" w:space="0" w:color="auto"/>
              <w:right w:val="single" w:sz="18" w:space="0" w:color="auto"/>
            </w:tcBorders>
            <w:shd w:val="clear" w:color="auto" w:fill="auto"/>
            <w:noWrap/>
            <w:vAlign w:val="center"/>
            <w:hideMark/>
          </w:tcPr>
          <w:p w14:paraId="7E4487E7"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18,500.00 </w:t>
            </w:r>
          </w:p>
        </w:tc>
      </w:tr>
      <w:tr w:rsidR="0093505C" w:rsidRPr="003A3EC0" w14:paraId="148621CA" w14:textId="77777777" w:rsidTr="00C655F9">
        <w:trPr>
          <w:trHeight w:val="168"/>
        </w:trPr>
        <w:tc>
          <w:tcPr>
            <w:tcW w:w="4883"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7F84B070"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Total Contributions to Key Candidates ($)</w:t>
            </w:r>
          </w:p>
        </w:tc>
        <w:tc>
          <w:tcPr>
            <w:tcW w:w="1838" w:type="dxa"/>
            <w:tcBorders>
              <w:top w:val="single" w:sz="18" w:space="0" w:color="auto"/>
              <w:left w:val="single" w:sz="18" w:space="0" w:color="auto"/>
              <w:bottom w:val="single" w:sz="18" w:space="0" w:color="auto"/>
              <w:right w:val="single" w:sz="4" w:space="0" w:color="auto"/>
            </w:tcBorders>
            <w:shd w:val="clear" w:color="auto" w:fill="auto"/>
            <w:noWrap/>
            <w:vAlign w:val="center"/>
            <w:hideMark/>
          </w:tcPr>
          <w:p w14:paraId="2071BE5D"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5,811,611.00 </w:t>
            </w:r>
          </w:p>
        </w:tc>
        <w:tc>
          <w:tcPr>
            <w:tcW w:w="1589" w:type="dxa"/>
            <w:tcBorders>
              <w:top w:val="single" w:sz="18" w:space="0" w:color="auto"/>
              <w:left w:val="nil"/>
              <w:bottom w:val="single" w:sz="18" w:space="0" w:color="auto"/>
              <w:right w:val="single" w:sz="4" w:space="0" w:color="auto"/>
            </w:tcBorders>
            <w:shd w:val="clear" w:color="auto" w:fill="auto"/>
            <w:noWrap/>
            <w:vAlign w:val="center"/>
            <w:hideMark/>
          </w:tcPr>
          <w:p w14:paraId="46A0AB0F"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608,685.00 </w:t>
            </w:r>
          </w:p>
        </w:tc>
        <w:tc>
          <w:tcPr>
            <w:tcW w:w="1886" w:type="dxa"/>
            <w:tcBorders>
              <w:top w:val="single" w:sz="18" w:space="0" w:color="auto"/>
              <w:left w:val="nil"/>
              <w:bottom w:val="single" w:sz="18" w:space="0" w:color="auto"/>
              <w:right w:val="single" w:sz="4" w:space="0" w:color="auto"/>
            </w:tcBorders>
            <w:shd w:val="clear" w:color="auto" w:fill="auto"/>
            <w:noWrap/>
            <w:vAlign w:val="center"/>
            <w:hideMark/>
          </w:tcPr>
          <w:p w14:paraId="1CCF3DE9"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2,497,825.00 </w:t>
            </w:r>
          </w:p>
        </w:tc>
        <w:tc>
          <w:tcPr>
            <w:tcW w:w="1589" w:type="dxa"/>
            <w:tcBorders>
              <w:top w:val="single" w:sz="18" w:space="0" w:color="auto"/>
              <w:left w:val="nil"/>
              <w:bottom w:val="single" w:sz="18" w:space="0" w:color="auto"/>
              <w:right w:val="single" w:sz="4" w:space="0" w:color="auto"/>
            </w:tcBorders>
            <w:shd w:val="clear" w:color="auto" w:fill="auto"/>
            <w:noWrap/>
            <w:vAlign w:val="center"/>
            <w:hideMark/>
          </w:tcPr>
          <w:p w14:paraId="5586D6DB"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692,898.00 </w:t>
            </w:r>
          </w:p>
        </w:tc>
        <w:tc>
          <w:tcPr>
            <w:tcW w:w="1602" w:type="dxa"/>
            <w:tcBorders>
              <w:top w:val="single" w:sz="18" w:space="0" w:color="auto"/>
              <w:left w:val="nil"/>
              <w:bottom w:val="single" w:sz="18" w:space="0" w:color="auto"/>
              <w:right w:val="single" w:sz="18" w:space="0" w:color="auto"/>
            </w:tcBorders>
            <w:shd w:val="clear" w:color="auto" w:fill="auto"/>
            <w:noWrap/>
            <w:vAlign w:val="center"/>
            <w:hideMark/>
          </w:tcPr>
          <w:p w14:paraId="30ED66C7"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946,706.00 </w:t>
            </w:r>
          </w:p>
        </w:tc>
        <w:tc>
          <w:tcPr>
            <w:tcW w:w="1973"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1E8CA441"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 xml:space="preserve"> 10,557,725.00 </w:t>
            </w:r>
          </w:p>
        </w:tc>
      </w:tr>
      <w:tr w:rsidR="0093505C" w:rsidRPr="003A3EC0" w14:paraId="6B9A2C75" w14:textId="77777777" w:rsidTr="00C655F9">
        <w:trPr>
          <w:trHeight w:val="168"/>
        </w:trPr>
        <w:tc>
          <w:tcPr>
            <w:tcW w:w="4883" w:type="dxa"/>
            <w:tcBorders>
              <w:top w:val="single" w:sz="18" w:space="0" w:color="auto"/>
              <w:left w:val="nil"/>
              <w:bottom w:val="single" w:sz="18" w:space="0" w:color="auto"/>
              <w:right w:val="nil"/>
            </w:tcBorders>
            <w:shd w:val="clear" w:color="auto" w:fill="auto"/>
            <w:noWrap/>
            <w:vAlign w:val="bottom"/>
            <w:hideMark/>
          </w:tcPr>
          <w:p w14:paraId="78CB037E" w14:textId="77777777" w:rsidR="0093505C" w:rsidRPr="003A3EC0" w:rsidRDefault="0093505C" w:rsidP="00C655F9">
            <w:pPr>
              <w:jc w:val="center"/>
              <w:rPr>
                <w:rFonts w:eastAsia="Times New Roman"/>
                <w:color w:val="000000"/>
                <w:sz w:val="20"/>
                <w:szCs w:val="22"/>
              </w:rPr>
            </w:pPr>
          </w:p>
        </w:tc>
        <w:tc>
          <w:tcPr>
            <w:tcW w:w="1838" w:type="dxa"/>
            <w:tcBorders>
              <w:top w:val="single" w:sz="18" w:space="0" w:color="auto"/>
              <w:left w:val="nil"/>
              <w:bottom w:val="single" w:sz="18" w:space="0" w:color="auto"/>
              <w:right w:val="nil"/>
            </w:tcBorders>
            <w:shd w:val="clear" w:color="auto" w:fill="auto"/>
            <w:noWrap/>
            <w:vAlign w:val="bottom"/>
            <w:hideMark/>
          </w:tcPr>
          <w:p w14:paraId="1F51F30F" w14:textId="77777777" w:rsidR="0093505C" w:rsidRPr="003A3EC0" w:rsidRDefault="0093505C" w:rsidP="00C655F9">
            <w:pPr>
              <w:rPr>
                <w:rFonts w:eastAsia="Times New Roman"/>
                <w:sz w:val="20"/>
                <w:szCs w:val="22"/>
              </w:rPr>
            </w:pPr>
          </w:p>
        </w:tc>
        <w:tc>
          <w:tcPr>
            <w:tcW w:w="1589" w:type="dxa"/>
            <w:tcBorders>
              <w:top w:val="single" w:sz="18" w:space="0" w:color="auto"/>
              <w:left w:val="nil"/>
              <w:bottom w:val="single" w:sz="18" w:space="0" w:color="auto"/>
              <w:right w:val="nil"/>
            </w:tcBorders>
            <w:shd w:val="clear" w:color="auto" w:fill="auto"/>
            <w:noWrap/>
            <w:vAlign w:val="bottom"/>
            <w:hideMark/>
          </w:tcPr>
          <w:p w14:paraId="25E64AB6" w14:textId="77777777" w:rsidR="0093505C" w:rsidRPr="003A3EC0" w:rsidRDefault="0093505C" w:rsidP="00C655F9">
            <w:pPr>
              <w:rPr>
                <w:rFonts w:eastAsia="Times New Roman"/>
                <w:sz w:val="20"/>
                <w:szCs w:val="22"/>
              </w:rPr>
            </w:pPr>
          </w:p>
        </w:tc>
        <w:tc>
          <w:tcPr>
            <w:tcW w:w="1886" w:type="dxa"/>
            <w:tcBorders>
              <w:top w:val="single" w:sz="18" w:space="0" w:color="auto"/>
              <w:left w:val="nil"/>
              <w:bottom w:val="single" w:sz="18" w:space="0" w:color="auto"/>
              <w:right w:val="nil"/>
            </w:tcBorders>
            <w:shd w:val="clear" w:color="auto" w:fill="auto"/>
            <w:noWrap/>
            <w:vAlign w:val="bottom"/>
            <w:hideMark/>
          </w:tcPr>
          <w:p w14:paraId="0ECCEDCE" w14:textId="77777777" w:rsidR="0093505C" w:rsidRPr="003A3EC0" w:rsidRDefault="0093505C" w:rsidP="00C655F9">
            <w:pPr>
              <w:rPr>
                <w:rFonts w:eastAsia="Times New Roman"/>
                <w:sz w:val="20"/>
                <w:szCs w:val="22"/>
              </w:rPr>
            </w:pPr>
          </w:p>
        </w:tc>
        <w:tc>
          <w:tcPr>
            <w:tcW w:w="1589" w:type="dxa"/>
            <w:tcBorders>
              <w:top w:val="single" w:sz="18" w:space="0" w:color="auto"/>
              <w:left w:val="nil"/>
              <w:bottom w:val="nil"/>
              <w:right w:val="nil"/>
            </w:tcBorders>
            <w:shd w:val="clear" w:color="auto" w:fill="auto"/>
            <w:noWrap/>
            <w:vAlign w:val="bottom"/>
            <w:hideMark/>
          </w:tcPr>
          <w:p w14:paraId="66CBA876" w14:textId="77777777" w:rsidR="0093505C" w:rsidRPr="003A3EC0" w:rsidRDefault="0093505C" w:rsidP="00C655F9">
            <w:pPr>
              <w:rPr>
                <w:rFonts w:eastAsia="Times New Roman"/>
                <w:sz w:val="20"/>
                <w:szCs w:val="22"/>
              </w:rPr>
            </w:pPr>
          </w:p>
        </w:tc>
        <w:tc>
          <w:tcPr>
            <w:tcW w:w="1602" w:type="dxa"/>
            <w:tcBorders>
              <w:top w:val="single" w:sz="18" w:space="0" w:color="auto"/>
              <w:left w:val="nil"/>
              <w:bottom w:val="nil"/>
              <w:right w:val="nil"/>
            </w:tcBorders>
            <w:shd w:val="clear" w:color="auto" w:fill="auto"/>
            <w:noWrap/>
            <w:vAlign w:val="bottom"/>
            <w:hideMark/>
          </w:tcPr>
          <w:p w14:paraId="2E0AB2A6" w14:textId="77777777" w:rsidR="0093505C" w:rsidRPr="003A3EC0" w:rsidRDefault="0093505C" w:rsidP="00C655F9">
            <w:pPr>
              <w:rPr>
                <w:rFonts w:eastAsia="Times New Roman"/>
                <w:sz w:val="20"/>
                <w:szCs w:val="22"/>
              </w:rPr>
            </w:pPr>
          </w:p>
        </w:tc>
        <w:tc>
          <w:tcPr>
            <w:tcW w:w="1973" w:type="dxa"/>
            <w:tcBorders>
              <w:top w:val="single" w:sz="18" w:space="0" w:color="auto"/>
              <w:left w:val="nil"/>
              <w:bottom w:val="nil"/>
              <w:right w:val="nil"/>
            </w:tcBorders>
            <w:shd w:val="clear" w:color="auto" w:fill="auto"/>
            <w:noWrap/>
            <w:vAlign w:val="bottom"/>
            <w:hideMark/>
          </w:tcPr>
          <w:p w14:paraId="6B7466D7" w14:textId="77777777" w:rsidR="0093505C" w:rsidRPr="003A3EC0" w:rsidRDefault="0093505C" w:rsidP="00C655F9">
            <w:pPr>
              <w:rPr>
                <w:rFonts w:eastAsia="Times New Roman"/>
                <w:sz w:val="20"/>
                <w:szCs w:val="22"/>
              </w:rPr>
            </w:pPr>
          </w:p>
        </w:tc>
      </w:tr>
      <w:tr w:rsidR="0093505C" w:rsidRPr="003A3EC0" w14:paraId="1E40E45D" w14:textId="77777777" w:rsidTr="00C655F9">
        <w:trPr>
          <w:trHeight w:val="243"/>
        </w:trPr>
        <w:tc>
          <w:tcPr>
            <w:tcW w:w="10196" w:type="dxa"/>
            <w:gridSpan w:val="4"/>
            <w:tcBorders>
              <w:top w:val="single" w:sz="18" w:space="0" w:color="auto"/>
              <w:left w:val="single" w:sz="18" w:space="0" w:color="auto"/>
              <w:bottom w:val="single" w:sz="18" w:space="0" w:color="auto"/>
              <w:right w:val="single" w:sz="18" w:space="0" w:color="auto"/>
            </w:tcBorders>
            <w:shd w:val="clear" w:color="auto" w:fill="auto"/>
            <w:vAlign w:val="center"/>
            <w:hideMark/>
          </w:tcPr>
          <w:p w14:paraId="14A86324" w14:textId="77777777" w:rsidR="0093505C" w:rsidRPr="003A3EC0" w:rsidRDefault="0093505C" w:rsidP="00C655F9">
            <w:pPr>
              <w:jc w:val="center"/>
              <w:rPr>
                <w:rFonts w:eastAsia="Times New Roman"/>
                <w:color w:val="000000"/>
                <w:sz w:val="20"/>
                <w:szCs w:val="22"/>
              </w:rPr>
            </w:pPr>
            <w:r w:rsidRPr="003A3EC0">
              <w:rPr>
                <w:rFonts w:eastAsia="Times New Roman"/>
                <w:color w:val="000000"/>
                <w:sz w:val="20"/>
                <w:szCs w:val="22"/>
              </w:rPr>
              <w:t>Figure 3: All Contributions to Key Federal Candidates from all Banks, Corporations and PAC's</w:t>
            </w:r>
          </w:p>
        </w:tc>
        <w:tc>
          <w:tcPr>
            <w:tcW w:w="1589" w:type="dxa"/>
            <w:tcBorders>
              <w:top w:val="nil"/>
              <w:left w:val="single" w:sz="18" w:space="0" w:color="auto"/>
              <w:bottom w:val="nil"/>
              <w:right w:val="nil"/>
            </w:tcBorders>
            <w:shd w:val="clear" w:color="auto" w:fill="auto"/>
            <w:noWrap/>
            <w:vAlign w:val="bottom"/>
            <w:hideMark/>
          </w:tcPr>
          <w:p w14:paraId="1AF01F71" w14:textId="77777777" w:rsidR="0093505C" w:rsidRPr="003A3EC0" w:rsidRDefault="0093505C" w:rsidP="00C655F9">
            <w:pPr>
              <w:jc w:val="center"/>
              <w:rPr>
                <w:rFonts w:eastAsia="Times New Roman"/>
                <w:color w:val="000000"/>
                <w:sz w:val="20"/>
                <w:szCs w:val="22"/>
              </w:rPr>
            </w:pPr>
          </w:p>
        </w:tc>
        <w:tc>
          <w:tcPr>
            <w:tcW w:w="1602" w:type="dxa"/>
            <w:tcBorders>
              <w:top w:val="nil"/>
              <w:left w:val="nil"/>
              <w:bottom w:val="nil"/>
              <w:right w:val="nil"/>
            </w:tcBorders>
            <w:shd w:val="clear" w:color="auto" w:fill="auto"/>
            <w:noWrap/>
            <w:vAlign w:val="bottom"/>
            <w:hideMark/>
          </w:tcPr>
          <w:p w14:paraId="08F2F0D8" w14:textId="77777777" w:rsidR="0093505C" w:rsidRPr="003A3EC0" w:rsidRDefault="0093505C" w:rsidP="00C655F9">
            <w:pPr>
              <w:rPr>
                <w:rFonts w:eastAsia="Times New Roman"/>
                <w:sz w:val="20"/>
                <w:szCs w:val="22"/>
              </w:rPr>
            </w:pPr>
          </w:p>
        </w:tc>
        <w:tc>
          <w:tcPr>
            <w:tcW w:w="1973" w:type="dxa"/>
            <w:tcBorders>
              <w:top w:val="nil"/>
              <w:left w:val="nil"/>
              <w:bottom w:val="nil"/>
              <w:right w:val="nil"/>
            </w:tcBorders>
            <w:shd w:val="clear" w:color="auto" w:fill="auto"/>
            <w:noWrap/>
            <w:vAlign w:val="bottom"/>
            <w:hideMark/>
          </w:tcPr>
          <w:p w14:paraId="6B0E4A2F" w14:textId="77777777" w:rsidR="0093505C" w:rsidRPr="003A3EC0" w:rsidRDefault="0093505C" w:rsidP="00C655F9">
            <w:pPr>
              <w:rPr>
                <w:rFonts w:eastAsia="Times New Roman"/>
                <w:sz w:val="20"/>
                <w:szCs w:val="22"/>
              </w:rPr>
            </w:pPr>
          </w:p>
        </w:tc>
      </w:tr>
    </w:tbl>
    <w:p w14:paraId="3A857DDB" w14:textId="77777777" w:rsidR="003511EE" w:rsidRDefault="003511EE">
      <w:pPr>
        <w:rPr>
          <w:rFonts w:eastAsia="Times New Roman"/>
          <w:color w:val="000000" w:themeColor="text1"/>
          <w:shd w:val="clear" w:color="auto" w:fill="FFFFFF"/>
        </w:rPr>
      </w:pPr>
      <w:r>
        <w:rPr>
          <w:rFonts w:eastAsia="Times New Roman"/>
          <w:color w:val="000000" w:themeColor="text1"/>
          <w:shd w:val="clear" w:color="auto" w:fill="FFFFFF"/>
        </w:rPr>
        <w:br w:type="page"/>
      </w:r>
    </w:p>
    <w:p w14:paraId="2E3A0BA2" w14:textId="77777777" w:rsidR="003511EE" w:rsidRDefault="003511EE" w:rsidP="003511EE">
      <w:pPr>
        <w:rPr>
          <w:rFonts w:eastAsia="Times New Roman"/>
          <w:color w:val="000000" w:themeColor="text1"/>
          <w:shd w:val="clear" w:color="auto" w:fill="FFFFFF"/>
        </w:rPr>
        <w:sectPr w:rsidR="003511EE" w:rsidSect="003511EE">
          <w:pgSz w:w="16840" w:h="11900" w:orient="landscape"/>
          <w:pgMar w:top="720" w:right="720" w:bottom="720" w:left="720" w:header="720" w:footer="720" w:gutter="0"/>
          <w:cols w:space="720"/>
          <w:docGrid w:linePitch="360"/>
        </w:sectPr>
      </w:pPr>
    </w:p>
    <w:tbl>
      <w:tblPr>
        <w:tblW w:w="6029" w:type="dxa"/>
        <w:tblInd w:w="-1" w:type="dxa"/>
        <w:tblLook w:val="04A0" w:firstRow="1" w:lastRow="0" w:firstColumn="1" w:lastColumn="0" w:noHBand="0" w:noVBand="1"/>
      </w:tblPr>
      <w:tblGrid>
        <w:gridCol w:w="4410"/>
        <w:gridCol w:w="1619"/>
      </w:tblGrid>
      <w:tr w:rsidR="0093505C" w14:paraId="3370A9DF" w14:textId="77777777" w:rsidTr="0093505C">
        <w:trPr>
          <w:trHeight w:val="342"/>
        </w:trPr>
        <w:tc>
          <w:tcPr>
            <w:tcW w:w="4410" w:type="dxa"/>
            <w:vMerge w:val="restart"/>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03DD0DDD" w14:textId="77777777" w:rsidR="0093505C" w:rsidRDefault="0093505C" w:rsidP="00C655F9">
            <w:pPr>
              <w:jc w:val="center"/>
              <w:rPr>
                <w:rFonts w:ascii="Calibri" w:eastAsia="Times New Roman" w:hAnsi="Calibri"/>
                <w:color w:val="000000"/>
              </w:rPr>
            </w:pPr>
            <w:r>
              <w:rPr>
                <w:rFonts w:ascii="Calibri" w:eastAsia="Times New Roman" w:hAnsi="Calibri"/>
                <w:color w:val="000000"/>
              </w:rPr>
              <w:lastRenderedPageBreak/>
              <w:t>Contributing Bank, Corporation or PAC</w:t>
            </w:r>
          </w:p>
        </w:tc>
        <w:tc>
          <w:tcPr>
            <w:tcW w:w="16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26979C0" w14:textId="77777777" w:rsidR="0093505C" w:rsidRDefault="0093505C" w:rsidP="00C655F9">
            <w:pPr>
              <w:jc w:val="center"/>
              <w:rPr>
                <w:rFonts w:ascii="Calibri" w:eastAsia="Times New Roman" w:hAnsi="Calibri"/>
                <w:color w:val="000000"/>
              </w:rPr>
            </w:pPr>
            <w:r>
              <w:rPr>
                <w:rFonts w:ascii="Calibri" w:eastAsia="Times New Roman" w:hAnsi="Calibri"/>
                <w:color w:val="000000"/>
              </w:rPr>
              <w:t>Contribution made ($)</w:t>
            </w:r>
          </w:p>
        </w:tc>
      </w:tr>
      <w:tr w:rsidR="0093505C" w14:paraId="00941424" w14:textId="77777777" w:rsidTr="0093505C">
        <w:trPr>
          <w:trHeight w:val="345"/>
        </w:trPr>
        <w:tc>
          <w:tcPr>
            <w:tcW w:w="4410" w:type="dxa"/>
            <w:vMerge/>
            <w:tcBorders>
              <w:top w:val="single" w:sz="8" w:space="0" w:color="000000"/>
              <w:left w:val="single" w:sz="8" w:space="0" w:color="000000"/>
              <w:bottom w:val="single" w:sz="8" w:space="0" w:color="000000"/>
              <w:right w:val="single" w:sz="8" w:space="0" w:color="000000"/>
            </w:tcBorders>
            <w:vAlign w:val="center"/>
            <w:hideMark/>
          </w:tcPr>
          <w:p w14:paraId="043191CE" w14:textId="77777777" w:rsidR="0093505C" w:rsidRDefault="0093505C" w:rsidP="00C655F9">
            <w:pPr>
              <w:rPr>
                <w:rFonts w:ascii="Calibri" w:eastAsia="Times New Roman" w:hAnsi="Calibri"/>
                <w:color w:val="000000"/>
              </w:rPr>
            </w:pPr>
          </w:p>
        </w:tc>
        <w:tc>
          <w:tcPr>
            <w:tcW w:w="1619" w:type="dxa"/>
            <w:vMerge/>
            <w:tcBorders>
              <w:top w:val="single" w:sz="8" w:space="0" w:color="000000"/>
              <w:left w:val="single" w:sz="8" w:space="0" w:color="000000"/>
              <w:bottom w:val="single" w:sz="8" w:space="0" w:color="000000"/>
              <w:right w:val="single" w:sz="8" w:space="0" w:color="000000"/>
            </w:tcBorders>
            <w:vAlign w:val="center"/>
            <w:hideMark/>
          </w:tcPr>
          <w:p w14:paraId="7CB32B61" w14:textId="77777777" w:rsidR="0093505C" w:rsidRDefault="0093505C" w:rsidP="00C655F9">
            <w:pPr>
              <w:rPr>
                <w:rFonts w:ascii="Calibri" w:eastAsia="Times New Roman" w:hAnsi="Calibri"/>
                <w:color w:val="000000"/>
              </w:rPr>
            </w:pPr>
          </w:p>
        </w:tc>
      </w:tr>
      <w:tr w:rsidR="0093505C" w14:paraId="3C047252" w14:textId="77777777" w:rsidTr="0093505C">
        <w:trPr>
          <w:trHeight w:val="326"/>
        </w:trPr>
        <w:tc>
          <w:tcPr>
            <w:tcW w:w="4410" w:type="dxa"/>
            <w:tcBorders>
              <w:top w:val="single" w:sz="4" w:space="0" w:color="auto"/>
              <w:left w:val="single" w:sz="8" w:space="0" w:color="000000"/>
              <w:bottom w:val="single" w:sz="4" w:space="0" w:color="auto"/>
              <w:right w:val="single" w:sz="8" w:space="0" w:color="000000"/>
            </w:tcBorders>
            <w:shd w:val="clear" w:color="auto" w:fill="auto"/>
            <w:noWrap/>
            <w:vAlign w:val="center"/>
            <w:hideMark/>
          </w:tcPr>
          <w:p w14:paraId="4BD54BC5" w14:textId="77777777" w:rsidR="0093505C" w:rsidRDefault="0093505C" w:rsidP="00C655F9">
            <w:pPr>
              <w:jc w:val="center"/>
              <w:rPr>
                <w:rFonts w:ascii="Calibri" w:eastAsia="Times New Roman" w:hAnsi="Calibri"/>
                <w:color w:val="000000"/>
              </w:rPr>
            </w:pPr>
            <w:r>
              <w:rPr>
                <w:rFonts w:ascii="Calibri" w:eastAsia="Times New Roman" w:hAnsi="Calibri"/>
                <w:color w:val="000000"/>
              </w:rPr>
              <w:t>Bank of America</w:t>
            </w:r>
          </w:p>
        </w:tc>
        <w:tc>
          <w:tcPr>
            <w:tcW w:w="1619" w:type="dxa"/>
            <w:tcBorders>
              <w:top w:val="nil"/>
              <w:left w:val="nil"/>
              <w:bottom w:val="single" w:sz="4" w:space="0" w:color="auto"/>
              <w:right w:val="single" w:sz="8" w:space="0" w:color="000000"/>
            </w:tcBorders>
            <w:shd w:val="clear" w:color="auto" w:fill="auto"/>
            <w:noWrap/>
            <w:vAlign w:val="center"/>
            <w:hideMark/>
          </w:tcPr>
          <w:p w14:paraId="50C8A23A"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67,825.00 </w:t>
            </w:r>
          </w:p>
        </w:tc>
      </w:tr>
      <w:tr w:rsidR="0093505C" w14:paraId="57805072" w14:textId="77777777" w:rsidTr="0093505C">
        <w:trPr>
          <w:trHeight w:val="326"/>
        </w:trPr>
        <w:tc>
          <w:tcPr>
            <w:tcW w:w="4410" w:type="dxa"/>
            <w:tcBorders>
              <w:top w:val="nil"/>
              <w:left w:val="single" w:sz="8" w:space="0" w:color="000000"/>
              <w:bottom w:val="single" w:sz="4" w:space="0" w:color="auto"/>
              <w:right w:val="single" w:sz="8" w:space="0" w:color="000000"/>
            </w:tcBorders>
            <w:shd w:val="clear" w:color="auto" w:fill="auto"/>
            <w:noWrap/>
            <w:vAlign w:val="center"/>
            <w:hideMark/>
          </w:tcPr>
          <w:p w14:paraId="11A2992C" w14:textId="77777777" w:rsidR="0093505C" w:rsidRDefault="0093505C" w:rsidP="00C655F9">
            <w:pPr>
              <w:jc w:val="center"/>
              <w:rPr>
                <w:rFonts w:ascii="Calibri" w:eastAsia="Times New Roman" w:hAnsi="Calibri"/>
                <w:color w:val="000000"/>
              </w:rPr>
            </w:pPr>
            <w:r>
              <w:rPr>
                <w:rFonts w:ascii="Calibri" w:eastAsia="Times New Roman" w:hAnsi="Calibri"/>
                <w:color w:val="000000"/>
              </w:rPr>
              <w:t>Barclays</w:t>
            </w:r>
          </w:p>
        </w:tc>
        <w:tc>
          <w:tcPr>
            <w:tcW w:w="1619" w:type="dxa"/>
            <w:tcBorders>
              <w:top w:val="nil"/>
              <w:left w:val="nil"/>
              <w:bottom w:val="single" w:sz="4" w:space="0" w:color="auto"/>
              <w:right w:val="single" w:sz="8" w:space="0" w:color="000000"/>
            </w:tcBorders>
            <w:shd w:val="clear" w:color="auto" w:fill="auto"/>
            <w:noWrap/>
            <w:vAlign w:val="center"/>
            <w:hideMark/>
          </w:tcPr>
          <w:p w14:paraId="25DAD73F"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2,585.00 </w:t>
            </w:r>
          </w:p>
        </w:tc>
      </w:tr>
      <w:tr w:rsidR="0093505C" w14:paraId="42CD8EB9" w14:textId="77777777" w:rsidTr="0093505C">
        <w:trPr>
          <w:trHeight w:val="326"/>
        </w:trPr>
        <w:tc>
          <w:tcPr>
            <w:tcW w:w="4410" w:type="dxa"/>
            <w:tcBorders>
              <w:top w:val="nil"/>
              <w:left w:val="single" w:sz="8" w:space="0" w:color="000000"/>
              <w:bottom w:val="single" w:sz="4" w:space="0" w:color="auto"/>
              <w:right w:val="single" w:sz="8" w:space="0" w:color="000000"/>
            </w:tcBorders>
            <w:shd w:val="clear" w:color="auto" w:fill="auto"/>
            <w:noWrap/>
            <w:vAlign w:val="center"/>
            <w:hideMark/>
          </w:tcPr>
          <w:p w14:paraId="709B06F8" w14:textId="77777777" w:rsidR="0093505C" w:rsidRDefault="0093505C" w:rsidP="00C655F9">
            <w:pPr>
              <w:jc w:val="center"/>
              <w:rPr>
                <w:rFonts w:ascii="Calibri" w:eastAsia="Times New Roman" w:hAnsi="Calibri"/>
                <w:color w:val="000000"/>
              </w:rPr>
            </w:pPr>
            <w:r>
              <w:rPr>
                <w:rFonts w:ascii="Calibri" w:eastAsia="Times New Roman" w:hAnsi="Calibri"/>
                <w:color w:val="000000"/>
              </w:rPr>
              <w:t>BBVA Compass (</w:t>
            </w:r>
            <w:proofErr w:type="spellStart"/>
            <w:r>
              <w:rPr>
                <w:rFonts w:ascii="Calibri" w:eastAsia="Times New Roman" w:hAnsi="Calibri"/>
                <w:color w:val="000000"/>
              </w:rPr>
              <w:t>Compass</w:t>
            </w:r>
            <w:proofErr w:type="spellEnd"/>
            <w:r>
              <w:rPr>
                <w:rFonts w:ascii="Calibri" w:eastAsia="Times New Roman" w:hAnsi="Calibri"/>
                <w:color w:val="000000"/>
              </w:rPr>
              <w:t xml:space="preserve"> Bank)</w:t>
            </w:r>
          </w:p>
        </w:tc>
        <w:tc>
          <w:tcPr>
            <w:tcW w:w="1619" w:type="dxa"/>
            <w:tcBorders>
              <w:top w:val="nil"/>
              <w:left w:val="nil"/>
              <w:bottom w:val="single" w:sz="4" w:space="0" w:color="auto"/>
              <w:right w:val="single" w:sz="8" w:space="0" w:color="000000"/>
            </w:tcBorders>
            <w:shd w:val="clear" w:color="auto" w:fill="auto"/>
            <w:noWrap/>
            <w:vAlign w:val="center"/>
            <w:hideMark/>
          </w:tcPr>
          <w:p w14:paraId="066744F8"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1,000.00 </w:t>
            </w:r>
          </w:p>
        </w:tc>
      </w:tr>
      <w:tr w:rsidR="0093505C" w14:paraId="13ED3BC0" w14:textId="77777777" w:rsidTr="0093505C">
        <w:trPr>
          <w:trHeight w:val="326"/>
        </w:trPr>
        <w:tc>
          <w:tcPr>
            <w:tcW w:w="4410" w:type="dxa"/>
            <w:tcBorders>
              <w:top w:val="nil"/>
              <w:left w:val="single" w:sz="8" w:space="0" w:color="000000"/>
              <w:bottom w:val="single" w:sz="4" w:space="0" w:color="auto"/>
              <w:right w:val="single" w:sz="8" w:space="0" w:color="000000"/>
            </w:tcBorders>
            <w:shd w:val="clear" w:color="auto" w:fill="auto"/>
            <w:noWrap/>
            <w:vAlign w:val="center"/>
            <w:hideMark/>
          </w:tcPr>
          <w:p w14:paraId="62E924A0" w14:textId="77777777" w:rsidR="0093505C" w:rsidRDefault="0093505C" w:rsidP="00C655F9">
            <w:pPr>
              <w:jc w:val="center"/>
              <w:rPr>
                <w:rFonts w:ascii="Calibri" w:eastAsia="Times New Roman" w:hAnsi="Calibri"/>
                <w:color w:val="000000"/>
              </w:rPr>
            </w:pPr>
            <w:r>
              <w:rPr>
                <w:rFonts w:ascii="Calibri" w:eastAsia="Times New Roman" w:hAnsi="Calibri"/>
                <w:color w:val="000000"/>
              </w:rPr>
              <w:t>BBVA Securities (Compass Bank)</w:t>
            </w:r>
          </w:p>
        </w:tc>
        <w:tc>
          <w:tcPr>
            <w:tcW w:w="1619" w:type="dxa"/>
            <w:tcBorders>
              <w:top w:val="nil"/>
              <w:left w:val="nil"/>
              <w:bottom w:val="single" w:sz="4" w:space="0" w:color="auto"/>
              <w:right w:val="single" w:sz="8" w:space="0" w:color="000000"/>
            </w:tcBorders>
            <w:shd w:val="clear" w:color="auto" w:fill="auto"/>
            <w:noWrap/>
            <w:vAlign w:val="center"/>
            <w:hideMark/>
          </w:tcPr>
          <w:p w14:paraId="252EEAAA"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342.00 </w:t>
            </w:r>
          </w:p>
        </w:tc>
      </w:tr>
      <w:tr w:rsidR="0093505C" w14:paraId="6BF259A2" w14:textId="77777777" w:rsidTr="0093505C">
        <w:trPr>
          <w:trHeight w:val="326"/>
        </w:trPr>
        <w:tc>
          <w:tcPr>
            <w:tcW w:w="4410" w:type="dxa"/>
            <w:tcBorders>
              <w:top w:val="nil"/>
              <w:left w:val="single" w:sz="8" w:space="0" w:color="000000"/>
              <w:bottom w:val="single" w:sz="4" w:space="0" w:color="auto"/>
              <w:right w:val="single" w:sz="8" w:space="0" w:color="000000"/>
            </w:tcBorders>
            <w:shd w:val="clear" w:color="auto" w:fill="auto"/>
            <w:noWrap/>
            <w:vAlign w:val="center"/>
            <w:hideMark/>
          </w:tcPr>
          <w:p w14:paraId="0F19ECE0" w14:textId="77777777" w:rsidR="0093505C" w:rsidRDefault="0093505C" w:rsidP="00C655F9">
            <w:pPr>
              <w:jc w:val="center"/>
              <w:rPr>
                <w:rFonts w:ascii="Calibri" w:eastAsia="Times New Roman" w:hAnsi="Calibri"/>
                <w:color w:val="000000"/>
              </w:rPr>
            </w:pPr>
            <w:r>
              <w:rPr>
                <w:rFonts w:ascii="Calibri" w:eastAsia="Times New Roman" w:hAnsi="Calibri"/>
                <w:color w:val="000000"/>
              </w:rPr>
              <w:t>Citizens Bank</w:t>
            </w:r>
          </w:p>
        </w:tc>
        <w:tc>
          <w:tcPr>
            <w:tcW w:w="1619" w:type="dxa"/>
            <w:tcBorders>
              <w:top w:val="nil"/>
              <w:left w:val="nil"/>
              <w:bottom w:val="single" w:sz="4" w:space="0" w:color="auto"/>
              <w:right w:val="single" w:sz="8" w:space="0" w:color="000000"/>
            </w:tcBorders>
            <w:shd w:val="clear" w:color="auto" w:fill="auto"/>
            <w:noWrap/>
            <w:vAlign w:val="center"/>
            <w:hideMark/>
          </w:tcPr>
          <w:p w14:paraId="70A102B9"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1,250.00 </w:t>
            </w:r>
          </w:p>
        </w:tc>
      </w:tr>
      <w:tr w:rsidR="0093505C" w14:paraId="675C08A9" w14:textId="77777777" w:rsidTr="0093505C">
        <w:trPr>
          <w:trHeight w:val="326"/>
        </w:trPr>
        <w:tc>
          <w:tcPr>
            <w:tcW w:w="4410" w:type="dxa"/>
            <w:tcBorders>
              <w:top w:val="nil"/>
              <w:left w:val="single" w:sz="8" w:space="0" w:color="000000"/>
              <w:bottom w:val="single" w:sz="4" w:space="0" w:color="auto"/>
              <w:right w:val="single" w:sz="8" w:space="0" w:color="000000"/>
            </w:tcBorders>
            <w:shd w:val="clear" w:color="auto" w:fill="auto"/>
            <w:noWrap/>
            <w:vAlign w:val="center"/>
            <w:hideMark/>
          </w:tcPr>
          <w:p w14:paraId="4B658161" w14:textId="77777777" w:rsidR="0093505C" w:rsidRDefault="0093505C" w:rsidP="00C655F9">
            <w:pPr>
              <w:jc w:val="center"/>
              <w:rPr>
                <w:rFonts w:ascii="Calibri" w:eastAsia="Times New Roman" w:hAnsi="Calibri"/>
                <w:color w:val="000000"/>
              </w:rPr>
            </w:pPr>
            <w:r>
              <w:rPr>
                <w:rFonts w:ascii="Calibri" w:eastAsia="Times New Roman" w:hAnsi="Calibri"/>
                <w:color w:val="000000"/>
              </w:rPr>
              <w:t>Comerica</w:t>
            </w:r>
          </w:p>
        </w:tc>
        <w:tc>
          <w:tcPr>
            <w:tcW w:w="1619" w:type="dxa"/>
            <w:tcBorders>
              <w:top w:val="nil"/>
              <w:left w:val="nil"/>
              <w:bottom w:val="single" w:sz="4" w:space="0" w:color="auto"/>
              <w:right w:val="single" w:sz="8" w:space="0" w:color="000000"/>
            </w:tcBorders>
            <w:shd w:val="clear" w:color="auto" w:fill="auto"/>
            <w:noWrap/>
            <w:vAlign w:val="center"/>
            <w:hideMark/>
          </w:tcPr>
          <w:p w14:paraId="102144E0"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858.00 </w:t>
            </w:r>
          </w:p>
        </w:tc>
      </w:tr>
      <w:tr w:rsidR="0093505C" w14:paraId="40F782A4" w14:textId="77777777" w:rsidTr="0093505C">
        <w:trPr>
          <w:trHeight w:val="326"/>
        </w:trPr>
        <w:tc>
          <w:tcPr>
            <w:tcW w:w="4410" w:type="dxa"/>
            <w:tcBorders>
              <w:top w:val="nil"/>
              <w:left w:val="single" w:sz="8" w:space="0" w:color="000000"/>
              <w:bottom w:val="single" w:sz="4" w:space="0" w:color="auto"/>
              <w:right w:val="single" w:sz="8" w:space="0" w:color="000000"/>
            </w:tcBorders>
            <w:shd w:val="clear" w:color="auto" w:fill="auto"/>
            <w:noWrap/>
            <w:vAlign w:val="center"/>
            <w:hideMark/>
          </w:tcPr>
          <w:p w14:paraId="50C51994" w14:textId="77777777" w:rsidR="0093505C" w:rsidRDefault="0093505C" w:rsidP="00C655F9">
            <w:pPr>
              <w:jc w:val="center"/>
              <w:rPr>
                <w:rFonts w:ascii="Calibri" w:eastAsia="Times New Roman" w:hAnsi="Calibri"/>
                <w:color w:val="000000"/>
              </w:rPr>
            </w:pPr>
            <w:r>
              <w:rPr>
                <w:rFonts w:ascii="Calibri" w:eastAsia="Times New Roman" w:hAnsi="Calibri"/>
                <w:color w:val="000000"/>
              </w:rPr>
              <w:t>Enbridge Energy Partners</w:t>
            </w:r>
          </w:p>
        </w:tc>
        <w:tc>
          <w:tcPr>
            <w:tcW w:w="1619" w:type="dxa"/>
            <w:tcBorders>
              <w:top w:val="nil"/>
              <w:left w:val="nil"/>
              <w:bottom w:val="single" w:sz="4" w:space="0" w:color="auto"/>
              <w:right w:val="single" w:sz="8" w:space="0" w:color="000000"/>
            </w:tcBorders>
            <w:shd w:val="clear" w:color="auto" w:fill="auto"/>
            <w:noWrap/>
            <w:vAlign w:val="center"/>
            <w:hideMark/>
          </w:tcPr>
          <w:p w14:paraId="347328F8"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184.00 </w:t>
            </w:r>
          </w:p>
        </w:tc>
      </w:tr>
      <w:tr w:rsidR="0093505C" w14:paraId="715BD633" w14:textId="77777777" w:rsidTr="0093505C">
        <w:trPr>
          <w:trHeight w:val="326"/>
        </w:trPr>
        <w:tc>
          <w:tcPr>
            <w:tcW w:w="4410" w:type="dxa"/>
            <w:tcBorders>
              <w:top w:val="nil"/>
              <w:left w:val="single" w:sz="8" w:space="0" w:color="000000"/>
              <w:bottom w:val="single" w:sz="4" w:space="0" w:color="auto"/>
              <w:right w:val="single" w:sz="8" w:space="0" w:color="000000"/>
            </w:tcBorders>
            <w:shd w:val="clear" w:color="auto" w:fill="auto"/>
            <w:noWrap/>
            <w:vAlign w:val="center"/>
            <w:hideMark/>
          </w:tcPr>
          <w:p w14:paraId="725BB188" w14:textId="77777777" w:rsidR="0093505C" w:rsidRDefault="0093505C" w:rsidP="00C655F9">
            <w:pPr>
              <w:jc w:val="center"/>
              <w:rPr>
                <w:rFonts w:ascii="Calibri" w:eastAsia="Times New Roman" w:hAnsi="Calibri"/>
                <w:color w:val="000000"/>
              </w:rPr>
            </w:pPr>
            <w:r>
              <w:rPr>
                <w:rFonts w:ascii="Calibri" w:eastAsia="Times New Roman" w:hAnsi="Calibri"/>
                <w:color w:val="000000"/>
              </w:rPr>
              <w:t>Energy Transfer Equity</w:t>
            </w:r>
          </w:p>
        </w:tc>
        <w:tc>
          <w:tcPr>
            <w:tcW w:w="1619" w:type="dxa"/>
            <w:tcBorders>
              <w:top w:val="nil"/>
              <w:left w:val="nil"/>
              <w:bottom w:val="single" w:sz="4" w:space="0" w:color="auto"/>
              <w:right w:val="single" w:sz="8" w:space="0" w:color="000000"/>
            </w:tcBorders>
            <w:shd w:val="clear" w:color="auto" w:fill="auto"/>
            <w:noWrap/>
            <w:vAlign w:val="center"/>
            <w:hideMark/>
          </w:tcPr>
          <w:p w14:paraId="42B69416"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14,038.00 </w:t>
            </w:r>
          </w:p>
        </w:tc>
      </w:tr>
      <w:tr w:rsidR="0093505C" w14:paraId="321C1FB6" w14:textId="77777777" w:rsidTr="0093505C">
        <w:trPr>
          <w:trHeight w:val="326"/>
        </w:trPr>
        <w:tc>
          <w:tcPr>
            <w:tcW w:w="4410" w:type="dxa"/>
            <w:tcBorders>
              <w:top w:val="nil"/>
              <w:left w:val="single" w:sz="8" w:space="0" w:color="000000"/>
              <w:bottom w:val="single" w:sz="4" w:space="0" w:color="auto"/>
              <w:right w:val="single" w:sz="8" w:space="0" w:color="000000"/>
            </w:tcBorders>
            <w:shd w:val="clear" w:color="auto" w:fill="auto"/>
            <w:noWrap/>
            <w:vAlign w:val="center"/>
            <w:hideMark/>
          </w:tcPr>
          <w:p w14:paraId="6B3543EF" w14:textId="77777777" w:rsidR="0093505C" w:rsidRDefault="0093505C" w:rsidP="00C655F9">
            <w:pPr>
              <w:jc w:val="center"/>
              <w:rPr>
                <w:rFonts w:ascii="Calibri" w:eastAsia="Times New Roman" w:hAnsi="Calibri"/>
                <w:color w:val="000000"/>
              </w:rPr>
            </w:pPr>
            <w:r>
              <w:rPr>
                <w:rFonts w:ascii="Calibri" w:eastAsia="Times New Roman" w:hAnsi="Calibri"/>
                <w:color w:val="000000"/>
              </w:rPr>
              <w:t>Goldman Sachs</w:t>
            </w:r>
          </w:p>
        </w:tc>
        <w:tc>
          <w:tcPr>
            <w:tcW w:w="1619" w:type="dxa"/>
            <w:tcBorders>
              <w:top w:val="nil"/>
              <w:left w:val="nil"/>
              <w:bottom w:val="nil"/>
              <w:right w:val="single" w:sz="8" w:space="0" w:color="000000"/>
            </w:tcBorders>
            <w:shd w:val="clear" w:color="auto" w:fill="auto"/>
            <w:noWrap/>
            <w:vAlign w:val="center"/>
            <w:hideMark/>
          </w:tcPr>
          <w:p w14:paraId="757C06C1"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4,391.00 </w:t>
            </w:r>
          </w:p>
        </w:tc>
      </w:tr>
      <w:tr w:rsidR="0093505C" w14:paraId="1DC8FFD3" w14:textId="77777777" w:rsidTr="0093505C">
        <w:trPr>
          <w:trHeight w:val="326"/>
        </w:trPr>
        <w:tc>
          <w:tcPr>
            <w:tcW w:w="4410" w:type="dxa"/>
            <w:tcBorders>
              <w:top w:val="nil"/>
              <w:left w:val="single" w:sz="8" w:space="0" w:color="000000"/>
              <w:bottom w:val="single" w:sz="4" w:space="0" w:color="auto"/>
              <w:right w:val="single" w:sz="8" w:space="0" w:color="000000"/>
            </w:tcBorders>
            <w:shd w:val="clear" w:color="auto" w:fill="auto"/>
            <w:noWrap/>
            <w:vAlign w:val="center"/>
            <w:hideMark/>
          </w:tcPr>
          <w:p w14:paraId="7BF95DDC" w14:textId="77777777" w:rsidR="0093505C" w:rsidRDefault="0093505C" w:rsidP="00C655F9">
            <w:pPr>
              <w:jc w:val="center"/>
              <w:rPr>
                <w:rFonts w:ascii="Calibri" w:eastAsia="Times New Roman" w:hAnsi="Calibri"/>
                <w:color w:val="000000"/>
              </w:rPr>
            </w:pPr>
            <w:r>
              <w:rPr>
                <w:rFonts w:ascii="Calibri" w:eastAsia="Times New Roman" w:hAnsi="Calibri"/>
                <w:color w:val="000000"/>
              </w:rPr>
              <w:t>HSBC Holdings</w:t>
            </w:r>
          </w:p>
        </w:tc>
        <w:tc>
          <w:tcPr>
            <w:tcW w:w="1619" w:type="dxa"/>
            <w:tcBorders>
              <w:top w:val="single" w:sz="4" w:space="0" w:color="auto"/>
              <w:left w:val="nil"/>
              <w:bottom w:val="single" w:sz="4" w:space="0" w:color="auto"/>
              <w:right w:val="single" w:sz="8" w:space="0" w:color="000000"/>
            </w:tcBorders>
            <w:shd w:val="clear" w:color="auto" w:fill="auto"/>
            <w:noWrap/>
            <w:vAlign w:val="center"/>
            <w:hideMark/>
          </w:tcPr>
          <w:p w14:paraId="2892AB79"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2,748.00 </w:t>
            </w:r>
          </w:p>
        </w:tc>
      </w:tr>
      <w:tr w:rsidR="0093505C" w14:paraId="0ADD5898" w14:textId="77777777" w:rsidTr="0093505C">
        <w:trPr>
          <w:trHeight w:val="326"/>
        </w:trPr>
        <w:tc>
          <w:tcPr>
            <w:tcW w:w="4410" w:type="dxa"/>
            <w:tcBorders>
              <w:top w:val="nil"/>
              <w:left w:val="single" w:sz="8" w:space="0" w:color="000000"/>
              <w:bottom w:val="single" w:sz="4" w:space="0" w:color="auto"/>
              <w:right w:val="single" w:sz="8" w:space="0" w:color="000000"/>
            </w:tcBorders>
            <w:shd w:val="clear" w:color="auto" w:fill="auto"/>
            <w:noWrap/>
            <w:vAlign w:val="center"/>
            <w:hideMark/>
          </w:tcPr>
          <w:p w14:paraId="430B0457" w14:textId="77777777" w:rsidR="0093505C" w:rsidRDefault="0093505C" w:rsidP="00C655F9">
            <w:pPr>
              <w:jc w:val="center"/>
              <w:rPr>
                <w:rFonts w:ascii="Calibri" w:eastAsia="Times New Roman" w:hAnsi="Calibri"/>
                <w:color w:val="000000"/>
              </w:rPr>
            </w:pPr>
            <w:r>
              <w:rPr>
                <w:rFonts w:ascii="Calibri" w:eastAsia="Times New Roman" w:hAnsi="Calibri"/>
                <w:color w:val="000000"/>
              </w:rPr>
              <w:t>JPMorgan Chase &amp; Co</w:t>
            </w:r>
          </w:p>
        </w:tc>
        <w:tc>
          <w:tcPr>
            <w:tcW w:w="1619" w:type="dxa"/>
            <w:tcBorders>
              <w:top w:val="nil"/>
              <w:left w:val="nil"/>
              <w:bottom w:val="single" w:sz="4" w:space="0" w:color="auto"/>
              <w:right w:val="single" w:sz="8" w:space="0" w:color="000000"/>
            </w:tcBorders>
            <w:shd w:val="clear" w:color="auto" w:fill="auto"/>
            <w:noWrap/>
            <w:vAlign w:val="center"/>
            <w:hideMark/>
          </w:tcPr>
          <w:p w14:paraId="18B24A69"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19,385.00 </w:t>
            </w:r>
          </w:p>
        </w:tc>
      </w:tr>
      <w:tr w:rsidR="0093505C" w14:paraId="610A2E90" w14:textId="77777777" w:rsidTr="0093505C">
        <w:trPr>
          <w:trHeight w:val="326"/>
        </w:trPr>
        <w:tc>
          <w:tcPr>
            <w:tcW w:w="4410" w:type="dxa"/>
            <w:tcBorders>
              <w:top w:val="nil"/>
              <w:left w:val="single" w:sz="8" w:space="0" w:color="000000"/>
              <w:bottom w:val="single" w:sz="4" w:space="0" w:color="auto"/>
              <w:right w:val="single" w:sz="8" w:space="0" w:color="000000"/>
            </w:tcBorders>
            <w:shd w:val="clear" w:color="auto" w:fill="auto"/>
            <w:noWrap/>
            <w:vAlign w:val="center"/>
            <w:hideMark/>
          </w:tcPr>
          <w:p w14:paraId="689C6667" w14:textId="77777777" w:rsidR="0093505C" w:rsidRDefault="0093505C" w:rsidP="00C655F9">
            <w:pPr>
              <w:jc w:val="center"/>
              <w:rPr>
                <w:rFonts w:ascii="Calibri" w:eastAsia="Times New Roman" w:hAnsi="Calibri"/>
                <w:color w:val="000000"/>
              </w:rPr>
            </w:pPr>
            <w:r>
              <w:rPr>
                <w:rFonts w:ascii="Calibri" w:eastAsia="Times New Roman" w:hAnsi="Calibri"/>
                <w:color w:val="000000"/>
              </w:rPr>
              <w:t>Marathon Petroleum</w:t>
            </w:r>
          </w:p>
        </w:tc>
        <w:tc>
          <w:tcPr>
            <w:tcW w:w="1619" w:type="dxa"/>
            <w:tcBorders>
              <w:top w:val="nil"/>
              <w:left w:val="nil"/>
              <w:bottom w:val="single" w:sz="4" w:space="0" w:color="auto"/>
              <w:right w:val="single" w:sz="8" w:space="0" w:color="000000"/>
            </w:tcBorders>
            <w:shd w:val="clear" w:color="auto" w:fill="auto"/>
            <w:noWrap/>
            <w:vAlign w:val="center"/>
            <w:hideMark/>
          </w:tcPr>
          <w:p w14:paraId="53117D8B"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8,049.00 </w:t>
            </w:r>
          </w:p>
        </w:tc>
      </w:tr>
      <w:tr w:rsidR="0093505C" w14:paraId="5FE5FF23" w14:textId="77777777" w:rsidTr="0093505C">
        <w:trPr>
          <w:trHeight w:val="326"/>
        </w:trPr>
        <w:tc>
          <w:tcPr>
            <w:tcW w:w="4410" w:type="dxa"/>
            <w:tcBorders>
              <w:top w:val="nil"/>
              <w:left w:val="single" w:sz="8" w:space="0" w:color="000000"/>
              <w:bottom w:val="single" w:sz="4" w:space="0" w:color="auto"/>
              <w:right w:val="single" w:sz="8" w:space="0" w:color="000000"/>
            </w:tcBorders>
            <w:shd w:val="clear" w:color="auto" w:fill="auto"/>
            <w:noWrap/>
            <w:vAlign w:val="center"/>
            <w:hideMark/>
          </w:tcPr>
          <w:p w14:paraId="5EA927D2" w14:textId="77777777" w:rsidR="0093505C" w:rsidRDefault="0093505C" w:rsidP="00C655F9">
            <w:pPr>
              <w:jc w:val="center"/>
              <w:rPr>
                <w:rFonts w:ascii="Calibri" w:eastAsia="Times New Roman" w:hAnsi="Calibri"/>
                <w:color w:val="000000"/>
              </w:rPr>
            </w:pPr>
            <w:r>
              <w:rPr>
                <w:rFonts w:ascii="Calibri" w:eastAsia="Times New Roman" w:hAnsi="Calibri"/>
                <w:color w:val="000000"/>
              </w:rPr>
              <w:t>PNC Financial Services</w:t>
            </w:r>
          </w:p>
        </w:tc>
        <w:tc>
          <w:tcPr>
            <w:tcW w:w="1619" w:type="dxa"/>
            <w:tcBorders>
              <w:top w:val="nil"/>
              <w:left w:val="nil"/>
              <w:bottom w:val="single" w:sz="4" w:space="0" w:color="auto"/>
              <w:right w:val="single" w:sz="8" w:space="0" w:color="000000"/>
            </w:tcBorders>
            <w:shd w:val="clear" w:color="auto" w:fill="auto"/>
            <w:noWrap/>
            <w:vAlign w:val="center"/>
            <w:hideMark/>
          </w:tcPr>
          <w:p w14:paraId="1A699781"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3,290.00 </w:t>
            </w:r>
          </w:p>
        </w:tc>
      </w:tr>
      <w:tr w:rsidR="0093505C" w14:paraId="0B93DF87" w14:textId="77777777" w:rsidTr="0093505C">
        <w:trPr>
          <w:trHeight w:val="326"/>
        </w:trPr>
        <w:tc>
          <w:tcPr>
            <w:tcW w:w="4410" w:type="dxa"/>
            <w:tcBorders>
              <w:top w:val="nil"/>
              <w:left w:val="single" w:sz="8" w:space="0" w:color="000000"/>
              <w:bottom w:val="single" w:sz="4" w:space="0" w:color="auto"/>
              <w:right w:val="single" w:sz="8" w:space="0" w:color="000000"/>
            </w:tcBorders>
            <w:shd w:val="clear" w:color="auto" w:fill="auto"/>
            <w:noWrap/>
            <w:vAlign w:val="center"/>
            <w:hideMark/>
          </w:tcPr>
          <w:p w14:paraId="1579C24D" w14:textId="77777777" w:rsidR="0093505C" w:rsidRDefault="0093505C" w:rsidP="00C655F9">
            <w:pPr>
              <w:jc w:val="center"/>
              <w:rPr>
                <w:rFonts w:ascii="Calibri" w:eastAsia="Times New Roman" w:hAnsi="Calibri"/>
                <w:color w:val="000000"/>
              </w:rPr>
            </w:pPr>
            <w:r>
              <w:rPr>
                <w:rFonts w:ascii="Calibri" w:eastAsia="Times New Roman" w:hAnsi="Calibri"/>
                <w:color w:val="000000"/>
              </w:rPr>
              <w:t>Royal Bank of Canada</w:t>
            </w:r>
          </w:p>
        </w:tc>
        <w:tc>
          <w:tcPr>
            <w:tcW w:w="1619" w:type="dxa"/>
            <w:tcBorders>
              <w:top w:val="nil"/>
              <w:left w:val="nil"/>
              <w:bottom w:val="single" w:sz="4" w:space="0" w:color="auto"/>
              <w:right w:val="single" w:sz="8" w:space="0" w:color="000000"/>
            </w:tcBorders>
            <w:shd w:val="clear" w:color="auto" w:fill="auto"/>
            <w:noWrap/>
            <w:vAlign w:val="center"/>
            <w:hideMark/>
          </w:tcPr>
          <w:p w14:paraId="7B1FBC9D"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5,890.00 </w:t>
            </w:r>
          </w:p>
        </w:tc>
      </w:tr>
      <w:tr w:rsidR="0093505C" w14:paraId="0F88CEF0" w14:textId="77777777" w:rsidTr="0093505C">
        <w:trPr>
          <w:trHeight w:val="326"/>
        </w:trPr>
        <w:tc>
          <w:tcPr>
            <w:tcW w:w="4410" w:type="dxa"/>
            <w:tcBorders>
              <w:top w:val="nil"/>
              <w:left w:val="single" w:sz="8" w:space="0" w:color="000000"/>
              <w:bottom w:val="single" w:sz="4" w:space="0" w:color="auto"/>
              <w:right w:val="single" w:sz="8" w:space="0" w:color="000000"/>
            </w:tcBorders>
            <w:shd w:val="clear" w:color="auto" w:fill="auto"/>
            <w:noWrap/>
            <w:vAlign w:val="center"/>
            <w:hideMark/>
          </w:tcPr>
          <w:p w14:paraId="42F307B3" w14:textId="77777777" w:rsidR="0093505C" w:rsidRDefault="0093505C" w:rsidP="00C655F9">
            <w:pPr>
              <w:jc w:val="center"/>
              <w:rPr>
                <w:rFonts w:ascii="Calibri" w:eastAsia="Times New Roman" w:hAnsi="Calibri"/>
                <w:color w:val="000000"/>
              </w:rPr>
            </w:pPr>
            <w:r>
              <w:rPr>
                <w:rFonts w:ascii="Calibri" w:eastAsia="Times New Roman" w:hAnsi="Calibri"/>
                <w:color w:val="000000"/>
              </w:rPr>
              <w:t>Royal Bank of Scotland</w:t>
            </w:r>
          </w:p>
        </w:tc>
        <w:tc>
          <w:tcPr>
            <w:tcW w:w="1619" w:type="dxa"/>
            <w:tcBorders>
              <w:top w:val="nil"/>
              <w:left w:val="nil"/>
              <w:bottom w:val="single" w:sz="4" w:space="0" w:color="auto"/>
              <w:right w:val="single" w:sz="8" w:space="0" w:color="000000"/>
            </w:tcBorders>
            <w:shd w:val="clear" w:color="auto" w:fill="auto"/>
            <w:noWrap/>
            <w:vAlign w:val="center"/>
            <w:hideMark/>
          </w:tcPr>
          <w:p w14:paraId="007B26B6"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610.00 </w:t>
            </w:r>
          </w:p>
        </w:tc>
      </w:tr>
      <w:tr w:rsidR="0093505C" w14:paraId="66FFD196" w14:textId="77777777" w:rsidTr="0093505C">
        <w:trPr>
          <w:trHeight w:val="326"/>
        </w:trPr>
        <w:tc>
          <w:tcPr>
            <w:tcW w:w="4410" w:type="dxa"/>
            <w:tcBorders>
              <w:top w:val="nil"/>
              <w:left w:val="single" w:sz="8" w:space="0" w:color="000000"/>
              <w:bottom w:val="single" w:sz="4" w:space="0" w:color="auto"/>
              <w:right w:val="single" w:sz="8" w:space="0" w:color="000000"/>
            </w:tcBorders>
            <w:shd w:val="clear" w:color="auto" w:fill="auto"/>
            <w:noWrap/>
            <w:vAlign w:val="center"/>
            <w:hideMark/>
          </w:tcPr>
          <w:p w14:paraId="0E779739" w14:textId="77777777" w:rsidR="0093505C" w:rsidRDefault="0093505C" w:rsidP="00C655F9">
            <w:pPr>
              <w:jc w:val="center"/>
              <w:rPr>
                <w:rFonts w:ascii="Calibri" w:eastAsia="Times New Roman" w:hAnsi="Calibri"/>
                <w:color w:val="000000"/>
              </w:rPr>
            </w:pPr>
            <w:proofErr w:type="spellStart"/>
            <w:r>
              <w:rPr>
                <w:rFonts w:ascii="Calibri" w:eastAsia="Times New Roman" w:hAnsi="Calibri"/>
                <w:color w:val="000000"/>
              </w:rPr>
              <w:t>Societe</w:t>
            </w:r>
            <w:proofErr w:type="spellEnd"/>
            <w:r>
              <w:rPr>
                <w:rFonts w:ascii="Calibri" w:eastAsia="Times New Roman" w:hAnsi="Calibri"/>
                <w:color w:val="000000"/>
              </w:rPr>
              <w:t xml:space="preserve"> General</w:t>
            </w:r>
          </w:p>
        </w:tc>
        <w:tc>
          <w:tcPr>
            <w:tcW w:w="1619" w:type="dxa"/>
            <w:tcBorders>
              <w:top w:val="nil"/>
              <w:left w:val="nil"/>
              <w:bottom w:val="single" w:sz="4" w:space="0" w:color="auto"/>
              <w:right w:val="single" w:sz="8" w:space="0" w:color="000000"/>
            </w:tcBorders>
            <w:shd w:val="clear" w:color="auto" w:fill="auto"/>
            <w:noWrap/>
            <w:vAlign w:val="center"/>
            <w:hideMark/>
          </w:tcPr>
          <w:p w14:paraId="1CF11002"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680.00 </w:t>
            </w:r>
          </w:p>
        </w:tc>
      </w:tr>
      <w:tr w:rsidR="0093505C" w14:paraId="3BB6284E" w14:textId="77777777" w:rsidTr="0093505C">
        <w:trPr>
          <w:trHeight w:val="345"/>
        </w:trPr>
        <w:tc>
          <w:tcPr>
            <w:tcW w:w="4410" w:type="dxa"/>
            <w:tcBorders>
              <w:top w:val="nil"/>
              <w:left w:val="single" w:sz="8" w:space="0" w:color="000000"/>
              <w:bottom w:val="single" w:sz="4" w:space="0" w:color="auto"/>
              <w:right w:val="single" w:sz="8" w:space="0" w:color="000000"/>
            </w:tcBorders>
            <w:shd w:val="clear" w:color="auto" w:fill="auto"/>
            <w:noWrap/>
            <w:vAlign w:val="center"/>
            <w:hideMark/>
          </w:tcPr>
          <w:p w14:paraId="7F185A2B" w14:textId="77777777" w:rsidR="0093505C" w:rsidRDefault="0093505C" w:rsidP="00C655F9">
            <w:pPr>
              <w:jc w:val="center"/>
              <w:rPr>
                <w:rFonts w:ascii="Calibri" w:eastAsia="Times New Roman" w:hAnsi="Calibri"/>
                <w:color w:val="000000"/>
              </w:rPr>
            </w:pPr>
            <w:r>
              <w:rPr>
                <w:rFonts w:ascii="Calibri" w:eastAsia="Times New Roman" w:hAnsi="Calibri"/>
                <w:color w:val="000000"/>
              </w:rPr>
              <w:t>UBS AG</w:t>
            </w:r>
          </w:p>
        </w:tc>
        <w:tc>
          <w:tcPr>
            <w:tcW w:w="1619" w:type="dxa"/>
            <w:tcBorders>
              <w:top w:val="nil"/>
              <w:left w:val="nil"/>
              <w:bottom w:val="single" w:sz="4" w:space="0" w:color="auto"/>
              <w:right w:val="single" w:sz="8" w:space="0" w:color="000000"/>
            </w:tcBorders>
            <w:shd w:val="clear" w:color="auto" w:fill="auto"/>
            <w:noWrap/>
            <w:vAlign w:val="center"/>
            <w:hideMark/>
          </w:tcPr>
          <w:p w14:paraId="644810B7"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28,262.00 </w:t>
            </w:r>
          </w:p>
        </w:tc>
      </w:tr>
      <w:tr w:rsidR="0093505C" w14:paraId="174CEBDE" w14:textId="77777777" w:rsidTr="0093505C">
        <w:trPr>
          <w:trHeight w:val="345"/>
        </w:trPr>
        <w:tc>
          <w:tcPr>
            <w:tcW w:w="4410" w:type="dxa"/>
            <w:tcBorders>
              <w:top w:val="single" w:sz="8" w:space="0" w:color="auto"/>
              <w:left w:val="single" w:sz="8" w:space="0" w:color="000000"/>
              <w:bottom w:val="single" w:sz="8" w:space="0" w:color="000000"/>
              <w:right w:val="single" w:sz="8" w:space="0" w:color="000000"/>
            </w:tcBorders>
            <w:shd w:val="clear" w:color="auto" w:fill="auto"/>
            <w:noWrap/>
            <w:vAlign w:val="center"/>
            <w:hideMark/>
          </w:tcPr>
          <w:p w14:paraId="5634FA6C" w14:textId="77777777" w:rsidR="0093505C" w:rsidRDefault="0093505C" w:rsidP="00C655F9">
            <w:pPr>
              <w:jc w:val="center"/>
              <w:rPr>
                <w:rFonts w:ascii="Calibri" w:eastAsia="Times New Roman" w:hAnsi="Calibri"/>
                <w:color w:val="000000"/>
              </w:rPr>
            </w:pPr>
            <w:r>
              <w:rPr>
                <w:rFonts w:ascii="Calibri" w:eastAsia="Times New Roman" w:hAnsi="Calibri"/>
                <w:color w:val="000000"/>
              </w:rPr>
              <w:t>Total</w:t>
            </w:r>
          </w:p>
        </w:tc>
        <w:tc>
          <w:tcPr>
            <w:tcW w:w="1619" w:type="dxa"/>
            <w:tcBorders>
              <w:top w:val="single" w:sz="8" w:space="0" w:color="auto"/>
              <w:left w:val="nil"/>
              <w:bottom w:val="single" w:sz="8" w:space="0" w:color="000000"/>
              <w:right w:val="single" w:sz="8" w:space="0" w:color="000000"/>
            </w:tcBorders>
            <w:shd w:val="clear" w:color="auto" w:fill="auto"/>
            <w:noWrap/>
            <w:vAlign w:val="center"/>
            <w:hideMark/>
          </w:tcPr>
          <w:p w14:paraId="4977E304" w14:textId="77777777" w:rsidR="0093505C" w:rsidRDefault="0093505C" w:rsidP="00C655F9">
            <w:pPr>
              <w:jc w:val="center"/>
              <w:rPr>
                <w:rFonts w:ascii="Calibri" w:eastAsia="Times New Roman" w:hAnsi="Calibri"/>
                <w:color w:val="000000"/>
              </w:rPr>
            </w:pPr>
            <w:r>
              <w:rPr>
                <w:rFonts w:ascii="Calibri" w:eastAsia="Times New Roman" w:hAnsi="Calibri"/>
                <w:color w:val="000000"/>
              </w:rPr>
              <w:t xml:space="preserve"> 161,387.00 </w:t>
            </w:r>
          </w:p>
        </w:tc>
      </w:tr>
      <w:tr w:rsidR="0093505C" w14:paraId="3AED9077" w14:textId="77777777" w:rsidTr="0093505C">
        <w:trPr>
          <w:trHeight w:val="345"/>
        </w:trPr>
        <w:tc>
          <w:tcPr>
            <w:tcW w:w="6029" w:type="dxa"/>
            <w:gridSpan w:val="2"/>
            <w:tcBorders>
              <w:top w:val="nil"/>
              <w:left w:val="nil"/>
              <w:bottom w:val="nil"/>
              <w:right w:val="nil"/>
            </w:tcBorders>
            <w:shd w:val="clear" w:color="auto" w:fill="auto"/>
            <w:noWrap/>
            <w:vAlign w:val="bottom"/>
            <w:hideMark/>
          </w:tcPr>
          <w:p w14:paraId="7D016E33" w14:textId="77777777" w:rsidR="0093505C" w:rsidRDefault="0093505C" w:rsidP="00C655F9">
            <w:pPr>
              <w:jc w:val="center"/>
              <w:rPr>
                <w:rFonts w:ascii="Calibri" w:eastAsia="Times New Roman" w:hAnsi="Calibri"/>
                <w:color w:val="000000"/>
              </w:rPr>
            </w:pPr>
          </w:p>
        </w:tc>
      </w:tr>
      <w:tr w:rsidR="0093505C" w14:paraId="1A7B2D6C" w14:textId="77777777" w:rsidTr="0093505C">
        <w:trPr>
          <w:trHeight w:val="342"/>
        </w:trPr>
        <w:tc>
          <w:tcPr>
            <w:tcW w:w="6029"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6CBFB79" w14:textId="77777777" w:rsidR="0093505C" w:rsidRDefault="0093505C" w:rsidP="00C655F9">
            <w:pPr>
              <w:jc w:val="center"/>
              <w:rPr>
                <w:rFonts w:ascii="Calibri" w:eastAsia="Times New Roman" w:hAnsi="Calibri"/>
                <w:color w:val="000000"/>
              </w:rPr>
            </w:pPr>
            <w:r>
              <w:rPr>
                <w:rFonts w:ascii="Calibri" w:eastAsia="Times New Roman" w:hAnsi="Calibri"/>
                <w:color w:val="000000"/>
              </w:rPr>
              <w:t>Figure 4: Contributions made to Presidential Candidate Donald Trump in 2016</w:t>
            </w:r>
          </w:p>
        </w:tc>
      </w:tr>
      <w:tr w:rsidR="0093505C" w14:paraId="0CF63D39" w14:textId="77777777" w:rsidTr="0093505C">
        <w:trPr>
          <w:trHeight w:val="345"/>
        </w:trPr>
        <w:tc>
          <w:tcPr>
            <w:tcW w:w="6029" w:type="dxa"/>
            <w:gridSpan w:val="2"/>
            <w:vMerge/>
            <w:tcBorders>
              <w:top w:val="single" w:sz="8" w:space="0" w:color="000000"/>
              <w:left w:val="single" w:sz="8" w:space="0" w:color="000000"/>
              <w:bottom w:val="single" w:sz="8" w:space="0" w:color="000000"/>
              <w:right w:val="single" w:sz="8" w:space="0" w:color="000000"/>
            </w:tcBorders>
            <w:vAlign w:val="center"/>
            <w:hideMark/>
          </w:tcPr>
          <w:p w14:paraId="028A4142" w14:textId="77777777" w:rsidR="0093505C" w:rsidRDefault="0093505C" w:rsidP="00C655F9">
            <w:pPr>
              <w:rPr>
                <w:rFonts w:ascii="Calibri" w:eastAsia="Times New Roman" w:hAnsi="Calibri"/>
                <w:color w:val="000000"/>
              </w:rPr>
            </w:pPr>
          </w:p>
        </w:tc>
      </w:tr>
    </w:tbl>
    <w:p w14:paraId="5D9768AF" w14:textId="77777777" w:rsidR="003511EE" w:rsidRPr="003511EE" w:rsidRDefault="003511EE" w:rsidP="003511EE">
      <w:pPr>
        <w:tabs>
          <w:tab w:val="left" w:pos="1864"/>
        </w:tabs>
      </w:pPr>
    </w:p>
    <w:sectPr w:rsidR="003511EE" w:rsidRPr="003511EE" w:rsidSect="003511EE">
      <w:pgSz w:w="16840" w:h="1190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David McQueen" w:date="2017-09-25T15:23:00Z" w:initials="DM">
    <w:p w14:paraId="52267C4D" w14:textId="77777777" w:rsidR="003511EE" w:rsidRDefault="003511EE" w:rsidP="003511EE">
      <w:pPr>
        <w:pStyle w:val="CommentText"/>
      </w:pPr>
      <w:r>
        <w:rPr>
          <w:rStyle w:val="CommentReference"/>
        </w:rPr>
        <w:annotationRef/>
      </w:r>
      <w:r>
        <w:t>You have described this jump and cited already (on page 17). Can we delete? Or make one sentence as per suggested change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267C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76150" w14:textId="77777777" w:rsidR="00534482" w:rsidRDefault="00534482" w:rsidP="00E63116">
      <w:r>
        <w:separator/>
      </w:r>
    </w:p>
  </w:endnote>
  <w:endnote w:type="continuationSeparator" w:id="0">
    <w:p w14:paraId="5D607D0A" w14:textId="77777777" w:rsidR="00534482" w:rsidRDefault="00534482" w:rsidP="00E63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23111" w14:textId="77777777" w:rsidR="00534482" w:rsidRDefault="00534482" w:rsidP="00E63116">
      <w:r>
        <w:separator/>
      </w:r>
    </w:p>
  </w:footnote>
  <w:footnote w:type="continuationSeparator" w:id="0">
    <w:p w14:paraId="7567451E" w14:textId="77777777" w:rsidR="00534482" w:rsidRDefault="00534482" w:rsidP="00E631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48F85" w14:textId="77777777" w:rsidR="003511EE" w:rsidRDefault="003511EE" w:rsidP="00E6311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128D87" w14:textId="77777777" w:rsidR="003511EE" w:rsidRDefault="003511EE" w:rsidP="003511E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F2962" w14:textId="77777777" w:rsidR="00E63116" w:rsidRDefault="00E63116" w:rsidP="006728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39FA">
      <w:rPr>
        <w:rStyle w:val="PageNumber"/>
        <w:noProof/>
      </w:rPr>
      <w:t>48</w:t>
    </w:r>
    <w:r>
      <w:rPr>
        <w:rStyle w:val="PageNumber"/>
      </w:rPr>
      <w:fldChar w:fldCharType="end"/>
    </w:r>
  </w:p>
  <w:p w14:paraId="170C36DE" w14:textId="77777777" w:rsidR="003511EE" w:rsidRDefault="003511EE" w:rsidP="00E63116">
    <w:pPr>
      <w:pStyle w:val="Header"/>
      <w:ind w:right="360"/>
      <w:jc w:val="right"/>
    </w:pPr>
  </w:p>
  <w:p w14:paraId="4AA196B9" w14:textId="77777777" w:rsidR="003511EE" w:rsidRDefault="003511EE" w:rsidP="003511EE">
    <w:pPr>
      <w:pStyle w:val="Header"/>
      <w:ind w:right="360"/>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Piper (i7621068)">
    <w15:presenceInfo w15:providerId="None" w15:userId="Benjamin Piper (i7621068)"/>
  </w15:person>
  <w15:person w15:author="David McQueen">
    <w15:presenceInfo w15:providerId="Windows Live" w15:userId="b60d6f4a775916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EE"/>
    <w:rsid w:val="00067013"/>
    <w:rsid w:val="000B6B12"/>
    <w:rsid w:val="000C48D8"/>
    <w:rsid w:val="000C6FA7"/>
    <w:rsid w:val="001130FE"/>
    <w:rsid w:val="00113699"/>
    <w:rsid w:val="001C309E"/>
    <w:rsid w:val="001E1C8C"/>
    <w:rsid w:val="0029490C"/>
    <w:rsid w:val="002B7500"/>
    <w:rsid w:val="0031435B"/>
    <w:rsid w:val="00317C0E"/>
    <w:rsid w:val="00350C36"/>
    <w:rsid w:val="003511EE"/>
    <w:rsid w:val="0036168E"/>
    <w:rsid w:val="00461E5C"/>
    <w:rsid w:val="004D49BB"/>
    <w:rsid w:val="005028B1"/>
    <w:rsid w:val="00534482"/>
    <w:rsid w:val="005470DE"/>
    <w:rsid w:val="0058705E"/>
    <w:rsid w:val="005B71D2"/>
    <w:rsid w:val="00606A5F"/>
    <w:rsid w:val="006C7B27"/>
    <w:rsid w:val="006D62C1"/>
    <w:rsid w:val="00861E15"/>
    <w:rsid w:val="008C5157"/>
    <w:rsid w:val="008E7B00"/>
    <w:rsid w:val="0093505C"/>
    <w:rsid w:val="009546C4"/>
    <w:rsid w:val="00963FB1"/>
    <w:rsid w:val="009B48A4"/>
    <w:rsid w:val="00A041D8"/>
    <w:rsid w:val="00A311BA"/>
    <w:rsid w:val="00A46AC3"/>
    <w:rsid w:val="00AB7002"/>
    <w:rsid w:val="00AF3E4E"/>
    <w:rsid w:val="00B0231A"/>
    <w:rsid w:val="00B33736"/>
    <w:rsid w:val="00BB3D6A"/>
    <w:rsid w:val="00BD2F81"/>
    <w:rsid w:val="00C539FA"/>
    <w:rsid w:val="00CF25A5"/>
    <w:rsid w:val="00D81C54"/>
    <w:rsid w:val="00E042B8"/>
    <w:rsid w:val="00E63116"/>
    <w:rsid w:val="00EB0BFD"/>
    <w:rsid w:val="00FB295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E3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11EE"/>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511EE"/>
    <w:pPr>
      <w:numPr>
        <w:ilvl w:val="1"/>
      </w:numPr>
      <w:spacing w:after="160" w:line="480" w:lineRule="auto"/>
    </w:pPr>
    <w:rPr>
      <w:rFonts w:eastAsiaTheme="minorEastAsia"/>
      <w:color w:val="000000" w:themeColor="text1"/>
      <w:spacing w:val="15"/>
    </w:rPr>
  </w:style>
  <w:style w:type="character" w:customStyle="1" w:styleId="SubtitleChar">
    <w:name w:val="Subtitle Char"/>
    <w:basedOn w:val="DefaultParagraphFont"/>
    <w:link w:val="Subtitle"/>
    <w:uiPriority w:val="11"/>
    <w:rsid w:val="003511EE"/>
    <w:rPr>
      <w:rFonts w:ascii="Times New Roman" w:eastAsiaTheme="minorEastAsia" w:hAnsi="Times New Roman" w:cs="Times New Roman"/>
      <w:color w:val="000000" w:themeColor="text1"/>
      <w:spacing w:val="15"/>
      <w:lang w:eastAsia="en-GB"/>
    </w:rPr>
  </w:style>
  <w:style w:type="character" w:styleId="CommentReference">
    <w:name w:val="annotation reference"/>
    <w:basedOn w:val="DefaultParagraphFont"/>
    <w:uiPriority w:val="99"/>
    <w:semiHidden/>
    <w:unhideWhenUsed/>
    <w:rsid w:val="003511EE"/>
    <w:rPr>
      <w:sz w:val="16"/>
      <w:szCs w:val="16"/>
    </w:rPr>
  </w:style>
  <w:style w:type="paragraph" w:styleId="CommentText">
    <w:name w:val="annotation text"/>
    <w:basedOn w:val="Normal"/>
    <w:link w:val="CommentTextChar"/>
    <w:uiPriority w:val="99"/>
    <w:semiHidden/>
    <w:unhideWhenUsed/>
    <w:rsid w:val="003511EE"/>
    <w:rPr>
      <w:rFonts w:ascii="Cambria" w:eastAsia="Cambria" w:hAnsi="Cambria"/>
      <w:sz w:val="20"/>
      <w:szCs w:val="20"/>
      <w:lang w:eastAsia="en-US"/>
    </w:rPr>
  </w:style>
  <w:style w:type="character" w:customStyle="1" w:styleId="CommentTextChar">
    <w:name w:val="Comment Text Char"/>
    <w:basedOn w:val="DefaultParagraphFont"/>
    <w:link w:val="CommentText"/>
    <w:uiPriority w:val="99"/>
    <w:semiHidden/>
    <w:rsid w:val="003511EE"/>
    <w:rPr>
      <w:rFonts w:ascii="Cambria" w:eastAsia="Cambria" w:hAnsi="Cambria" w:cs="Times New Roman"/>
      <w:sz w:val="20"/>
      <w:szCs w:val="20"/>
    </w:rPr>
  </w:style>
  <w:style w:type="paragraph" w:styleId="Header">
    <w:name w:val="header"/>
    <w:basedOn w:val="Normal"/>
    <w:link w:val="HeaderChar"/>
    <w:uiPriority w:val="99"/>
    <w:unhideWhenUsed/>
    <w:rsid w:val="003511EE"/>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3511EE"/>
  </w:style>
  <w:style w:type="character" w:styleId="PageNumber">
    <w:name w:val="page number"/>
    <w:basedOn w:val="DefaultParagraphFont"/>
    <w:uiPriority w:val="99"/>
    <w:semiHidden/>
    <w:unhideWhenUsed/>
    <w:rsid w:val="003511EE"/>
  </w:style>
  <w:style w:type="paragraph" w:customStyle="1" w:styleId="p1">
    <w:name w:val="p1"/>
    <w:basedOn w:val="Normal"/>
    <w:rsid w:val="003511EE"/>
    <w:pPr>
      <w:shd w:val="clear" w:color="auto" w:fill="FFFFFF"/>
    </w:pPr>
    <w:rPr>
      <w:rFonts w:ascii="Helvetica" w:hAnsi="Helvetica"/>
      <w:color w:val="181817"/>
    </w:rPr>
  </w:style>
  <w:style w:type="character" w:customStyle="1" w:styleId="s1">
    <w:name w:val="s1"/>
    <w:basedOn w:val="DefaultParagraphFont"/>
    <w:rsid w:val="003511EE"/>
  </w:style>
  <w:style w:type="paragraph" w:styleId="Footer">
    <w:name w:val="footer"/>
    <w:basedOn w:val="Normal"/>
    <w:link w:val="FooterChar"/>
    <w:uiPriority w:val="99"/>
    <w:unhideWhenUsed/>
    <w:rsid w:val="00E63116"/>
    <w:pPr>
      <w:tabs>
        <w:tab w:val="center" w:pos="4513"/>
        <w:tab w:val="right" w:pos="9026"/>
      </w:tabs>
    </w:pPr>
  </w:style>
  <w:style w:type="character" w:customStyle="1" w:styleId="FooterChar">
    <w:name w:val="Footer Char"/>
    <w:basedOn w:val="DefaultParagraphFont"/>
    <w:link w:val="Footer"/>
    <w:uiPriority w:val="99"/>
    <w:rsid w:val="00E63116"/>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03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D486C9-1637-C04D-ACBC-4310FA82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48</Pages>
  <Words>12005</Words>
  <Characters>68435</Characters>
  <Application>Microsoft Macintosh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Piper (i7621068)</dc:creator>
  <cp:keywords/>
  <dc:description/>
  <cp:lastModifiedBy>Benjamin Piper (i7621068)</cp:lastModifiedBy>
  <cp:revision>5</cp:revision>
  <dcterms:created xsi:type="dcterms:W3CDTF">2017-09-29T07:22:00Z</dcterms:created>
  <dcterms:modified xsi:type="dcterms:W3CDTF">2017-09-29T07:53:00Z</dcterms:modified>
</cp:coreProperties>
</file>